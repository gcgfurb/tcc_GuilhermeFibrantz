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36D3" w14:textId="77777777" w:rsidR="005A0C38" w:rsidRDefault="005A0C38" w:rsidP="008F3687">
      <w:pPr>
        <w:jc w:val="both"/>
        <w:rPr>
          <w:rFonts w:ascii="Times New Roman" w:hAnsi="Times New Roman" w:cs="Times New Roman"/>
          <w:b/>
        </w:rPr>
      </w:pPr>
    </w:p>
    <w:p w14:paraId="6BA10830" w14:textId="10563304" w:rsidR="00475314" w:rsidRDefault="001E26E1" w:rsidP="00083D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DB4">
        <w:rPr>
          <w:rFonts w:ascii="Times New Roman" w:hAnsi="Times New Roman" w:cs="Times New Roman"/>
          <w:sz w:val="28"/>
          <w:szCs w:val="28"/>
        </w:rPr>
        <w:t xml:space="preserve">ORÇAMENTO </w:t>
      </w:r>
      <w:r w:rsidR="005A0C38" w:rsidRPr="00083DB4">
        <w:rPr>
          <w:rFonts w:ascii="Times New Roman" w:hAnsi="Times New Roman" w:cs="Times New Roman"/>
          <w:sz w:val="28"/>
          <w:szCs w:val="28"/>
        </w:rPr>
        <w:t xml:space="preserve">PRELIMINAR </w:t>
      </w:r>
      <w:r w:rsidRPr="00083DB4">
        <w:rPr>
          <w:rFonts w:ascii="Times New Roman" w:hAnsi="Times New Roman" w:cs="Times New Roman"/>
          <w:sz w:val="28"/>
          <w:szCs w:val="28"/>
        </w:rPr>
        <w:t>DE</w:t>
      </w:r>
      <w:r w:rsidR="00C37414" w:rsidRPr="00083DB4">
        <w:rPr>
          <w:rFonts w:ascii="Times New Roman" w:hAnsi="Times New Roman" w:cs="Times New Roman"/>
          <w:sz w:val="28"/>
          <w:szCs w:val="28"/>
        </w:rPr>
        <w:t xml:space="preserve"> </w:t>
      </w:r>
      <w:r w:rsidR="00083954">
        <w:rPr>
          <w:rFonts w:ascii="Times New Roman" w:hAnsi="Times New Roman" w:cs="Times New Roman"/>
          <w:sz w:val="28"/>
          <w:szCs w:val="28"/>
        </w:rPr>
        <w:t>DESENVOLVIMENTO DE SISTEMA</w:t>
      </w:r>
      <w:r w:rsidR="00BE7F2C" w:rsidRPr="00083D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A71AC3" w14:textId="77777777" w:rsidR="00577D0C" w:rsidRDefault="00577D0C" w:rsidP="00083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103828" w14:textId="77777777" w:rsidR="00F20B61" w:rsidRDefault="00F20B61" w:rsidP="008F3687">
      <w:pPr>
        <w:jc w:val="both"/>
        <w:rPr>
          <w:rFonts w:ascii="Times New Roman" w:hAnsi="Times New Roman" w:cs="Times New Roman"/>
          <w:b/>
        </w:rPr>
      </w:pPr>
    </w:p>
    <w:p w14:paraId="56C1BEBF" w14:textId="6F49A372" w:rsidR="00577D0C" w:rsidRDefault="00577D0C" w:rsidP="008F368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Proponente: </w:t>
      </w:r>
    </w:p>
    <w:p w14:paraId="6C7D3E3C" w14:textId="1EDAF728" w:rsidR="00577D0C" w:rsidRPr="00577D0C" w:rsidRDefault="00577D0C" w:rsidP="008F3687">
      <w:pPr>
        <w:jc w:val="both"/>
        <w:rPr>
          <w:rFonts w:ascii="Times New Roman" w:hAnsi="Times New Roman" w:cs="Times New Roman"/>
          <w:bCs/>
        </w:rPr>
      </w:pPr>
      <w:r w:rsidRPr="00577D0C">
        <w:rPr>
          <w:rFonts w:ascii="Times New Roman" w:hAnsi="Times New Roman" w:cs="Times New Roman"/>
          <w:bCs/>
        </w:rPr>
        <w:t xml:space="preserve">Universidade </w:t>
      </w:r>
      <w:r w:rsidR="00083954">
        <w:rPr>
          <w:rFonts w:ascii="Times New Roman" w:hAnsi="Times New Roman" w:cs="Times New Roman"/>
          <w:bCs/>
        </w:rPr>
        <w:t xml:space="preserve">Regional </w:t>
      </w:r>
      <w:r w:rsidRPr="00577D0C">
        <w:rPr>
          <w:rFonts w:ascii="Times New Roman" w:hAnsi="Times New Roman" w:cs="Times New Roman"/>
          <w:bCs/>
        </w:rPr>
        <w:t>de Blumenau - FURB</w:t>
      </w:r>
    </w:p>
    <w:p w14:paraId="60B98FB1" w14:textId="5E48B378" w:rsidR="00343FD6" w:rsidRDefault="00343FD6" w:rsidP="008F3687">
      <w:pPr>
        <w:jc w:val="both"/>
        <w:rPr>
          <w:rFonts w:ascii="Times New Roman" w:hAnsi="Times New Roman" w:cs="Times New Roman"/>
          <w:bCs/>
        </w:rPr>
      </w:pPr>
      <w:r w:rsidRPr="00393753">
        <w:rPr>
          <w:rFonts w:ascii="Times New Roman" w:hAnsi="Times New Roman" w:cs="Times New Roman"/>
          <w:bCs/>
        </w:rPr>
        <w:t>Centro</w:t>
      </w:r>
      <w:r w:rsidR="00393753" w:rsidRPr="00393753">
        <w:rPr>
          <w:rFonts w:ascii="Times New Roman" w:hAnsi="Times New Roman" w:cs="Times New Roman"/>
          <w:bCs/>
        </w:rPr>
        <w:t xml:space="preserve"> de Ciências Exatas e Naturais – CCEN</w:t>
      </w:r>
      <w:r w:rsidR="00393753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</w:t>
      </w:r>
    </w:p>
    <w:p w14:paraId="57764533" w14:textId="77777777" w:rsidR="00F20B61" w:rsidRDefault="00F20B61" w:rsidP="008F3687">
      <w:pPr>
        <w:jc w:val="both"/>
        <w:rPr>
          <w:rFonts w:ascii="Times New Roman" w:hAnsi="Times New Roman" w:cs="Times New Roman"/>
          <w:b/>
        </w:rPr>
      </w:pPr>
    </w:p>
    <w:p w14:paraId="0571AEE7" w14:textId="4B31FAFB" w:rsidR="00577D0C" w:rsidRDefault="00577D0C" w:rsidP="008F368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Aceitante:</w:t>
      </w:r>
    </w:p>
    <w:p w14:paraId="4A7A657B" w14:textId="2E31A0EE" w:rsidR="00577D0C" w:rsidRPr="00577D0C" w:rsidRDefault="00577D0C" w:rsidP="008F3687">
      <w:pPr>
        <w:jc w:val="both"/>
        <w:rPr>
          <w:rFonts w:ascii="Times New Roman" w:hAnsi="Times New Roman" w:cs="Times New Roman"/>
          <w:bCs/>
        </w:rPr>
      </w:pPr>
      <w:r w:rsidRPr="00577D0C">
        <w:rPr>
          <w:rFonts w:ascii="Times New Roman" w:hAnsi="Times New Roman" w:cs="Times New Roman"/>
          <w:bCs/>
        </w:rPr>
        <w:t xml:space="preserve">Prefeitura de Blumenau </w:t>
      </w:r>
    </w:p>
    <w:p w14:paraId="026048F8" w14:textId="083FB0D3" w:rsidR="001E26E1" w:rsidRPr="00577D0C" w:rsidRDefault="005D3784" w:rsidP="008F3687">
      <w:pPr>
        <w:jc w:val="both"/>
        <w:rPr>
          <w:rFonts w:ascii="Times New Roman" w:hAnsi="Times New Roman" w:cs="Times New Roman"/>
          <w:bCs/>
        </w:rPr>
      </w:pPr>
      <w:r w:rsidRPr="00577D0C">
        <w:rPr>
          <w:rFonts w:ascii="Times New Roman" w:hAnsi="Times New Roman" w:cs="Times New Roman"/>
          <w:bCs/>
        </w:rPr>
        <w:t xml:space="preserve">Secretaria </w:t>
      </w:r>
      <w:r w:rsidR="001E73B5">
        <w:rPr>
          <w:rFonts w:ascii="Times New Roman" w:hAnsi="Times New Roman" w:cs="Times New Roman"/>
          <w:bCs/>
        </w:rPr>
        <w:t>de</w:t>
      </w:r>
      <w:r w:rsidR="0088151F">
        <w:rPr>
          <w:rFonts w:ascii="Times New Roman" w:hAnsi="Times New Roman" w:cs="Times New Roman"/>
          <w:bCs/>
        </w:rPr>
        <w:t xml:space="preserve"> Trânsito e Transportes</w:t>
      </w:r>
      <w:r w:rsidR="00466750" w:rsidRPr="00577D0C">
        <w:rPr>
          <w:rFonts w:ascii="Times New Roman" w:hAnsi="Times New Roman" w:cs="Times New Roman"/>
          <w:bCs/>
        </w:rPr>
        <w:t xml:space="preserve"> </w:t>
      </w:r>
      <w:r w:rsidRPr="00577D0C">
        <w:rPr>
          <w:rFonts w:ascii="Times New Roman" w:hAnsi="Times New Roman" w:cs="Times New Roman"/>
          <w:bCs/>
        </w:rPr>
        <w:t>de Blumenau</w:t>
      </w:r>
      <w:r w:rsidR="0088151F">
        <w:rPr>
          <w:rFonts w:ascii="Times New Roman" w:hAnsi="Times New Roman" w:cs="Times New Roman"/>
          <w:bCs/>
        </w:rPr>
        <w:t xml:space="preserve"> (SETERB)</w:t>
      </w:r>
      <w:r w:rsidRPr="00577D0C">
        <w:rPr>
          <w:rFonts w:ascii="Times New Roman" w:hAnsi="Times New Roman" w:cs="Times New Roman"/>
          <w:bCs/>
        </w:rPr>
        <w:t xml:space="preserve"> / SC</w:t>
      </w:r>
    </w:p>
    <w:p w14:paraId="42DC117C" w14:textId="77777777" w:rsidR="001E26E1" w:rsidRDefault="001E26E1" w:rsidP="008F3687">
      <w:pPr>
        <w:jc w:val="both"/>
        <w:rPr>
          <w:rFonts w:ascii="Times New Roman" w:hAnsi="Times New Roman" w:cs="Times New Roman"/>
        </w:rPr>
      </w:pPr>
    </w:p>
    <w:p w14:paraId="01022E99" w14:textId="77777777" w:rsidR="00F20B61" w:rsidRPr="007D7B1A" w:rsidRDefault="00F20B61" w:rsidP="008F3687">
      <w:pPr>
        <w:jc w:val="both"/>
        <w:rPr>
          <w:rFonts w:ascii="Times New Roman" w:hAnsi="Times New Roman" w:cs="Times New Roman"/>
        </w:rPr>
      </w:pPr>
    </w:p>
    <w:p w14:paraId="0188E124" w14:textId="5F3BE689" w:rsidR="00F20B61" w:rsidRPr="007D7B1A" w:rsidRDefault="00F20B61" w:rsidP="00F20B61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 xml:space="preserve">Blumenau </w:t>
      </w:r>
      <w:r w:rsidR="00CA69B5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r w:rsidR="00CA69B5">
        <w:rPr>
          <w:rFonts w:ascii="Times New Roman" w:hAnsi="Times New Roman" w:cs="Times New Roman"/>
          <w:sz w:val="28"/>
          <w:szCs w:val="28"/>
        </w:rPr>
        <w:t>setembro</w:t>
      </w:r>
      <w:r>
        <w:rPr>
          <w:rFonts w:ascii="Times New Roman" w:hAnsi="Times New Roman" w:cs="Times New Roman"/>
          <w:sz w:val="28"/>
          <w:szCs w:val="28"/>
        </w:rPr>
        <w:t xml:space="preserve"> de 2023.</w:t>
      </w:r>
    </w:p>
    <w:p w14:paraId="0F978F27" w14:textId="77777777" w:rsidR="001E26E1" w:rsidRDefault="001E26E1" w:rsidP="008F3687">
      <w:pPr>
        <w:jc w:val="both"/>
        <w:rPr>
          <w:rFonts w:ascii="Times New Roman" w:hAnsi="Times New Roman" w:cs="Times New Roman"/>
        </w:rPr>
      </w:pPr>
    </w:p>
    <w:p w14:paraId="47B7900D" w14:textId="77777777" w:rsidR="005A0C38" w:rsidRPr="007D7B1A" w:rsidRDefault="005A0C38" w:rsidP="008F3687">
      <w:pPr>
        <w:jc w:val="both"/>
        <w:rPr>
          <w:rFonts w:ascii="Times New Roman" w:hAnsi="Times New Roman" w:cs="Times New Roman"/>
        </w:rPr>
      </w:pPr>
    </w:p>
    <w:p w14:paraId="3124D6B6" w14:textId="4B10C1EA" w:rsidR="00977E9F" w:rsidRDefault="00977E9F" w:rsidP="008F3687">
      <w:pPr>
        <w:jc w:val="both"/>
        <w:rPr>
          <w:rFonts w:ascii="Times New Roman" w:hAnsi="Times New Roman" w:cs="Times New Roman"/>
        </w:rPr>
      </w:pPr>
      <w:r w:rsidRPr="007D7B1A">
        <w:rPr>
          <w:rFonts w:ascii="Times New Roman" w:hAnsi="Times New Roman" w:cs="Times New Roman"/>
        </w:rPr>
        <w:t xml:space="preserve">Atendendo a solicitação apresentada </w:t>
      </w:r>
      <w:r w:rsidR="0008334E" w:rsidRPr="007D7B1A">
        <w:rPr>
          <w:rFonts w:ascii="Times New Roman" w:hAnsi="Times New Roman" w:cs="Times New Roman"/>
        </w:rPr>
        <w:t xml:space="preserve">pela </w:t>
      </w:r>
      <w:r w:rsidR="005D3784" w:rsidRPr="007D7B1A">
        <w:rPr>
          <w:rFonts w:ascii="Times New Roman" w:hAnsi="Times New Roman" w:cs="Times New Roman"/>
          <w:b/>
          <w:bCs/>
        </w:rPr>
        <w:t xml:space="preserve">Secretaria </w:t>
      </w:r>
      <w:r w:rsidR="001E73B5">
        <w:rPr>
          <w:rFonts w:ascii="Times New Roman" w:hAnsi="Times New Roman" w:cs="Times New Roman"/>
          <w:b/>
          <w:bCs/>
        </w:rPr>
        <w:t>de Trânsito e Transportes de Blumenau</w:t>
      </w:r>
      <w:r w:rsidRPr="007D7B1A">
        <w:rPr>
          <w:rFonts w:ascii="Times New Roman" w:hAnsi="Times New Roman" w:cs="Times New Roman"/>
        </w:rPr>
        <w:t>,</w:t>
      </w:r>
      <w:r w:rsidR="00AE330A" w:rsidRPr="007D7B1A">
        <w:rPr>
          <w:rFonts w:ascii="Times New Roman" w:hAnsi="Times New Roman" w:cs="Times New Roman"/>
        </w:rPr>
        <w:t xml:space="preserve"> </w:t>
      </w:r>
      <w:r w:rsidR="00E01EF6" w:rsidRPr="007D7B1A">
        <w:rPr>
          <w:rFonts w:ascii="Times New Roman" w:hAnsi="Times New Roman" w:cs="Times New Roman"/>
        </w:rPr>
        <w:t>encaminhamo</w:t>
      </w:r>
      <w:r w:rsidRPr="007D7B1A">
        <w:rPr>
          <w:rFonts w:ascii="Times New Roman" w:hAnsi="Times New Roman" w:cs="Times New Roman"/>
        </w:rPr>
        <w:t>s proposta</w:t>
      </w:r>
      <w:r w:rsidR="00083DB4">
        <w:rPr>
          <w:rFonts w:ascii="Times New Roman" w:hAnsi="Times New Roman" w:cs="Times New Roman"/>
        </w:rPr>
        <w:t xml:space="preserve"> preliminar</w:t>
      </w:r>
      <w:r w:rsidRPr="007D7B1A">
        <w:rPr>
          <w:rFonts w:ascii="Times New Roman" w:hAnsi="Times New Roman" w:cs="Times New Roman"/>
        </w:rPr>
        <w:t xml:space="preserve"> metodológica e orçamentária para </w:t>
      </w:r>
      <w:r w:rsidR="00E22E61">
        <w:rPr>
          <w:rFonts w:ascii="Times New Roman" w:hAnsi="Times New Roman" w:cs="Times New Roman"/>
        </w:rPr>
        <w:t xml:space="preserve">validação e aprimoramento do </w:t>
      </w:r>
      <w:r w:rsidR="00F43222">
        <w:rPr>
          <w:rFonts w:ascii="Times New Roman" w:hAnsi="Times New Roman" w:cs="Times New Roman"/>
        </w:rPr>
        <w:t>aplicativo para a educação de trânsito.</w:t>
      </w:r>
    </w:p>
    <w:p w14:paraId="30F6CEE5" w14:textId="77777777" w:rsidR="00D64966" w:rsidRPr="007D7B1A" w:rsidRDefault="00D64966" w:rsidP="008F3687">
      <w:pPr>
        <w:jc w:val="both"/>
        <w:rPr>
          <w:rFonts w:ascii="Times New Roman" w:hAnsi="Times New Roman" w:cs="Times New Roman"/>
        </w:rPr>
      </w:pPr>
    </w:p>
    <w:p w14:paraId="16592064" w14:textId="77777777" w:rsidR="005A0C38" w:rsidRPr="007D7B1A" w:rsidRDefault="005A0C38" w:rsidP="008F3687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11868A2" w14:textId="4B37C50E" w:rsidR="000C142D" w:rsidRPr="007D7B1A" w:rsidRDefault="00CA5DE2" w:rsidP="00DA6872">
      <w:pPr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PROPOSTA</w:t>
      </w:r>
      <w:r w:rsidR="00343FD6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="00F43222">
        <w:rPr>
          <w:rFonts w:ascii="Times New Roman" w:hAnsi="Times New Roman" w:cs="Times New Roman"/>
          <w:b/>
          <w:bCs/>
          <w:color w:val="000000" w:themeColor="text1"/>
          <w:u w:val="single"/>
        </w:rPr>
        <w:t>1</w:t>
      </w:r>
      <w:r w:rsidR="00343FD6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– </w:t>
      </w:r>
      <w:r w:rsidR="00F43222">
        <w:rPr>
          <w:rFonts w:ascii="Times New Roman" w:hAnsi="Times New Roman" w:cs="Times New Roman"/>
          <w:b/>
          <w:bCs/>
          <w:color w:val="000000" w:themeColor="text1"/>
          <w:u w:val="single"/>
        </w:rPr>
        <w:t>Aplicativo para educação no trânsito</w:t>
      </w:r>
    </w:p>
    <w:p w14:paraId="4E533508" w14:textId="77777777" w:rsidR="00DA6872" w:rsidRDefault="00DA6872" w:rsidP="00DA6872">
      <w:pPr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2B1B622" w14:textId="2578077B" w:rsidR="00E22E61" w:rsidRDefault="0026141D" w:rsidP="00DD34B6">
      <w:pPr>
        <w:spacing w:after="1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Após </w:t>
      </w:r>
      <w:r w:rsidR="00080834">
        <w:rPr>
          <w:rFonts w:ascii="Times New Roman" w:hAnsi="Times New Roman" w:cs="Times New Roman"/>
          <w:color w:val="000000" w:themeColor="text1"/>
        </w:rPr>
        <w:t xml:space="preserve">conversas </w:t>
      </w:r>
      <w:r>
        <w:rPr>
          <w:rFonts w:ascii="Times New Roman" w:hAnsi="Times New Roman" w:cs="Times New Roman"/>
          <w:color w:val="000000" w:themeColor="text1"/>
        </w:rPr>
        <w:t xml:space="preserve">com a Equipe do </w:t>
      </w:r>
      <w:r w:rsidR="00F43222">
        <w:rPr>
          <w:rFonts w:ascii="Times New Roman" w:hAnsi="Times New Roman" w:cs="Times New Roman"/>
          <w:color w:val="000000" w:themeColor="text1"/>
        </w:rPr>
        <w:t>SETERB</w:t>
      </w:r>
      <w:r w:rsidR="004345D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da Prefeitura de Blumenau, realizada no</w:t>
      </w:r>
      <w:r w:rsidR="00F03925">
        <w:rPr>
          <w:rFonts w:ascii="Times New Roman" w:hAnsi="Times New Roman" w:cs="Times New Roman"/>
          <w:color w:val="000000" w:themeColor="text1"/>
        </w:rPr>
        <w:t xml:space="preserve"> dia 08/08/2023</w:t>
      </w:r>
      <w:r>
        <w:rPr>
          <w:rFonts w:ascii="Times New Roman" w:hAnsi="Times New Roman" w:cs="Times New Roman"/>
          <w:color w:val="000000" w:themeColor="text1"/>
        </w:rPr>
        <w:t>,</w:t>
      </w:r>
      <w:r w:rsidR="00E22E61">
        <w:rPr>
          <w:rFonts w:ascii="Times New Roman" w:hAnsi="Times New Roman" w:cs="Times New Roman"/>
          <w:color w:val="000000" w:themeColor="text1"/>
        </w:rPr>
        <w:t xml:space="preserve"> foram identificadas diversas demandas relacionadas com </w:t>
      </w:r>
      <w:r w:rsidR="00CE39AB">
        <w:rPr>
          <w:rFonts w:ascii="Times New Roman" w:hAnsi="Times New Roman" w:cs="Times New Roman"/>
          <w:color w:val="000000" w:themeColor="text1"/>
        </w:rPr>
        <w:t>o desenvolvimento de um sistema para ser utilizado no ensino da educação de trânsito pelo SETERB. Dessa forma, tem-se as seguintes atividades elencadas:</w:t>
      </w:r>
    </w:p>
    <w:p w14:paraId="54660538" w14:textId="241F91CF" w:rsidR="004345DC" w:rsidRDefault="00CE39AB" w:rsidP="00343FD6">
      <w:pPr>
        <w:pStyle w:val="PargrafodaLista"/>
        <w:numPr>
          <w:ilvl w:val="0"/>
          <w:numId w:val="42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Desenvolvimento de </w:t>
      </w:r>
      <w:r w:rsidR="0073321C">
        <w:rPr>
          <w:rFonts w:ascii="Times New Roman" w:hAnsi="Times New Roman" w:cs="Times New Roman"/>
          <w:color w:val="000000" w:themeColor="text1"/>
        </w:rPr>
        <w:t>jogo 2D com objetos visuais prontos (</w:t>
      </w:r>
      <w:proofErr w:type="spellStart"/>
      <w:r w:rsidR="0073321C" w:rsidRPr="0073321C">
        <w:rPr>
          <w:rFonts w:ascii="Times New Roman" w:hAnsi="Times New Roman" w:cs="Times New Roman"/>
          <w:i/>
          <w:iCs/>
          <w:color w:val="000000" w:themeColor="text1"/>
        </w:rPr>
        <w:t>assets</w:t>
      </w:r>
      <w:proofErr w:type="spellEnd"/>
      <w:r w:rsidR="0073321C">
        <w:rPr>
          <w:rFonts w:ascii="Times New Roman" w:hAnsi="Times New Roman" w:cs="Times New Roman"/>
          <w:color w:val="000000" w:themeColor="text1"/>
        </w:rPr>
        <w:t>) ou fornecidos pelo SETERB</w:t>
      </w:r>
      <w:r w:rsidR="00F270D8">
        <w:rPr>
          <w:rFonts w:ascii="Times New Roman" w:hAnsi="Times New Roman" w:cs="Times New Roman"/>
          <w:color w:val="000000" w:themeColor="text1"/>
        </w:rPr>
        <w:t xml:space="preserve"> em formato de </w:t>
      </w:r>
      <w:proofErr w:type="spellStart"/>
      <w:r w:rsidR="00F270D8">
        <w:rPr>
          <w:rFonts w:ascii="Times New Roman" w:hAnsi="Times New Roman" w:cs="Times New Roman"/>
          <w:color w:val="000000" w:themeColor="text1"/>
        </w:rPr>
        <w:t>minigame</w:t>
      </w:r>
      <w:proofErr w:type="spellEnd"/>
      <w:r w:rsidR="00F270D8">
        <w:rPr>
          <w:rFonts w:ascii="Times New Roman" w:hAnsi="Times New Roman" w:cs="Times New Roman"/>
          <w:color w:val="000000" w:themeColor="text1"/>
        </w:rPr>
        <w:t xml:space="preserve"> que pode ser executado em plataforma móvel Android e publicável na Play Store.</w:t>
      </w:r>
      <w:r w:rsidR="00CF71B9">
        <w:rPr>
          <w:rFonts w:ascii="Times New Roman" w:hAnsi="Times New Roman" w:cs="Times New Roman"/>
          <w:color w:val="000000" w:themeColor="text1"/>
        </w:rPr>
        <w:t xml:space="preserve"> O jogo será definido com a equipe do SETER</w:t>
      </w:r>
      <w:ins w:id="0" w:author="Dalton Solano dos Reis" w:date="2023-09-06T13:36:00Z">
        <w:r w:rsidR="001E1711">
          <w:rPr>
            <w:rFonts w:ascii="Times New Roman" w:hAnsi="Times New Roman" w:cs="Times New Roman"/>
            <w:color w:val="000000" w:themeColor="text1"/>
          </w:rPr>
          <w:t>B</w:t>
        </w:r>
      </w:ins>
      <w:r w:rsidR="00CF71B9">
        <w:rPr>
          <w:rFonts w:ascii="Times New Roman" w:hAnsi="Times New Roman" w:cs="Times New Roman"/>
          <w:color w:val="000000" w:themeColor="text1"/>
        </w:rPr>
        <w:t xml:space="preserve">, mas </w:t>
      </w:r>
      <w:r w:rsidR="007140E8">
        <w:rPr>
          <w:rFonts w:ascii="Times New Roman" w:hAnsi="Times New Roman" w:cs="Times New Roman"/>
          <w:color w:val="000000" w:themeColor="text1"/>
        </w:rPr>
        <w:t>será composto pelos seguintes requisitos:</w:t>
      </w:r>
    </w:p>
    <w:p w14:paraId="2459271D" w14:textId="3AF033BE" w:rsidR="00CF71B9" w:rsidRDefault="007140E8" w:rsidP="00CF71B9">
      <w:pPr>
        <w:pStyle w:val="PargrafodaLista"/>
        <w:numPr>
          <w:ilvl w:val="1"/>
          <w:numId w:val="42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somente 1 jogador por vez;</w:t>
      </w:r>
    </w:p>
    <w:p w14:paraId="4212222F" w14:textId="3504273E" w:rsidR="007140E8" w:rsidRDefault="00E33CD8" w:rsidP="00CF71B9">
      <w:pPr>
        <w:pStyle w:val="PargrafodaLista"/>
        <w:numPr>
          <w:ilvl w:val="1"/>
          <w:numId w:val="42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uma história contínua</w:t>
      </w:r>
      <w:r w:rsidR="00415A1D">
        <w:rPr>
          <w:rFonts w:ascii="Times New Roman" w:hAnsi="Times New Roman" w:cs="Times New Roman"/>
          <w:color w:val="000000" w:themeColor="text1"/>
        </w:rPr>
        <w:t xml:space="preserve"> com no máximo 4 cenas, podendo ter jogabilidades distintas em cada cena;</w:t>
      </w:r>
    </w:p>
    <w:p w14:paraId="6335F3F8" w14:textId="58C68DA5" w:rsidR="00E33CD8" w:rsidRDefault="0071547E" w:rsidP="00CF71B9">
      <w:pPr>
        <w:pStyle w:val="PargrafodaLista"/>
        <w:numPr>
          <w:ilvl w:val="1"/>
          <w:numId w:val="42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jogo poderá ser salvo localmente no dispositivo móvel.</w:t>
      </w:r>
    </w:p>
    <w:p w14:paraId="2EA32F20" w14:textId="686E3597" w:rsidR="00CF71B9" w:rsidRDefault="00CF71B9" w:rsidP="00CF71B9">
      <w:pPr>
        <w:pStyle w:val="PargrafodaLista"/>
        <w:spacing w:after="120"/>
        <w:ind w:left="784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Entende-se que se o jogo for maior, o orçamento e o tempo de produção serão aumentados proporcionalmente.</w:t>
      </w:r>
    </w:p>
    <w:p w14:paraId="4F8CF41B" w14:textId="04A4CD32" w:rsidR="00213CC6" w:rsidRDefault="00EC4BB8" w:rsidP="00213CC6">
      <w:pPr>
        <w:pStyle w:val="PargrafodaLista"/>
        <w:numPr>
          <w:ilvl w:val="0"/>
          <w:numId w:val="42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Desenvolvimento de jogo com realidade </w:t>
      </w:r>
      <w:r w:rsidR="00213CC6">
        <w:rPr>
          <w:rFonts w:ascii="Times New Roman" w:hAnsi="Times New Roman" w:cs="Times New Roman"/>
          <w:color w:val="000000" w:themeColor="text1"/>
        </w:rPr>
        <w:t xml:space="preserve">virtual, aumentada ou misturada, sendo executável em dispositivo móvel Android, publicável na Play Store e jogável por meio de </w:t>
      </w:r>
      <w:proofErr w:type="gramStart"/>
      <w:r w:rsidR="00213CC6">
        <w:rPr>
          <w:rFonts w:ascii="Times New Roman" w:hAnsi="Times New Roman" w:cs="Times New Roman"/>
          <w:color w:val="000000" w:themeColor="text1"/>
        </w:rPr>
        <w:t>um óculos</w:t>
      </w:r>
      <w:proofErr w:type="gramEnd"/>
      <w:r w:rsidR="00213CC6">
        <w:rPr>
          <w:rFonts w:ascii="Times New Roman" w:hAnsi="Times New Roman" w:cs="Times New Roman"/>
          <w:color w:val="000000" w:themeColor="text1"/>
        </w:rPr>
        <w:t xml:space="preserve"> de realidade virtual como um </w:t>
      </w:r>
      <w:proofErr w:type="spellStart"/>
      <w:r w:rsidR="00213CC6">
        <w:rPr>
          <w:rFonts w:ascii="Times New Roman" w:hAnsi="Times New Roman" w:cs="Times New Roman"/>
          <w:color w:val="000000" w:themeColor="text1"/>
        </w:rPr>
        <w:t>CardBoard</w:t>
      </w:r>
      <w:proofErr w:type="spellEnd"/>
      <w:r w:rsidR="00213CC6">
        <w:rPr>
          <w:rFonts w:ascii="Times New Roman" w:hAnsi="Times New Roman" w:cs="Times New Roman"/>
          <w:color w:val="000000" w:themeColor="text1"/>
        </w:rPr>
        <w:t>. O jogo será definido com a equipe do SETER</w:t>
      </w:r>
      <w:ins w:id="1" w:author="Dalton Solano dos Reis" w:date="2023-09-06T13:37:00Z">
        <w:r w:rsidR="001E1711">
          <w:rPr>
            <w:rFonts w:ascii="Times New Roman" w:hAnsi="Times New Roman" w:cs="Times New Roman"/>
            <w:color w:val="000000" w:themeColor="text1"/>
          </w:rPr>
          <w:t>B</w:t>
        </w:r>
      </w:ins>
      <w:r w:rsidR="00213CC6">
        <w:rPr>
          <w:rFonts w:ascii="Times New Roman" w:hAnsi="Times New Roman" w:cs="Times New Roman"/>
          <w:color w:val="000000" w:themeColor="text1"/>
        </w:rPr>
        <w:t>, mas será composto pelos seguintes requisitos:</w:t>
      </w:r>
    </w:p>
    <w:p w14:paraId="6D7D85AD" w14:textId="77777777" w:rsidR="00213CC6" w:rsidRDefault="00213CC6" w:rsidP="00213CC6">
      <w:pPr>
        <w:pStyle w:val="PargrafodaLista"/>
        <w:numPr>
          <w:ilvl w:val="1"/>
          <w:numId w:val="42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somente 1 jogador por vez;</w:t>
      </w:r>
    </w:p>
    <w:p w14:paraId="037E1DD6" w14:textId="77777777" w:rsidR="00213CC6" w:rsidRDefault="00213CC6" w:rsidP="00213CC6">
      <w:pPr>
        <w:pStyle w:val="PargrafodaLista"/>
        <w:numPr>
          <w:ilvl w:val="1"/>
          <w:numId w:val="42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uma história contínua com no máximo 4 cenas, podendo ter jogabilidades distintas em cada cena;</w:t>
      </w:r>
    </w:p>
    <w:p w14:paraId="6FA26BDC" w14:textId="030FA619" w:rsidR="0040789F" w:rsidRDefault="0040789F" w:rsidP="00213CC6">
      <w:pPr>
        <w:pStyle w:val="PargrafodaLista"/>
        <w:numPr>
          <w:ilvl w:val="1"/>
          <w:numId w:val="42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interação com objetos do mundo real por meio de marcadores no cenário</w:t>
      </w:r>
      <w:ins w:id="2" w:author="Dalton Solano dos Reis" w:date="2023-09-06T13:37:00Z">
        <w:r w:rsidR="001E1711">
          <w:rPr>
            <w:rFonts w:ascii="Times New Roman" w:hAnsi="Times New Roman" w:cs="Times New Roman"/>
            <w:color w:val="000000" w:themeColor="text1"/>
          </w:rPr>
          <w:t xml:space="preserve"> (no caso de Realidade Aumentada)</w:t>
        </w:r>
      </w:ins>
      <w:r>
        <w:rPr>
          <w:rFonts w:ascii="Times New Roman" w:hAnsi="Times New Roman" w:cs="Times New Roman"/>
          <w:color w:val="000000" w:themeColor="text1"/>
        </w:rPr>
        <w:t>;</w:t>
      </w:r>
    </w:p>
    <w:p w14:paraId="184B4215" w14:textId="77777777" w:rsidR="00213CC6" w:rsidRDefault="00213CC6" w:rsidP="00213CC6">
      <w:pPr>
        <w:pStyle w:val="PargrafodaLista"/>
        <w:numPr>
          <w:ilvl w:val="1"/>
          <w:numId w:val="42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jogo poderá ser salvo localmente no dispositivo móvel.</w:t>
      </w:r>
    </w:p>
    <w:p w14:paraId="1A32E0F8" w14:textId="77777777" w:rsidR="00213CC6" w:rsidRDefault="00213CC6" w:rsidP="00213CC6">
      <w:pPr>
        <w:pStyle w:val="PargrafodaLista"/>
        <w:spacing w:after="120"/>
        <w:ind w:left="784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Entende-se que se o jogo for maior, o orçamento e o tempo de produção serão aumentados proporcionalmente.</w:t>
      </w:r>
    </w:p>
    <w:p w14:paraId="4A70AAA9" w14:textId="140829A9" w:rsidR="00CF71B9" w:rsidRDefault="006C0CD8" w:rsidP="00343FD6">
      <w:pPr>
        <w:pStyle w:val="PargrafodaLista"/>
        <w:numPr>
          <w:ilvl w:val="0"/>
          <w:numId w:val="42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Desenvolvimento de um servidor para armazenar os dados do jogo e dos jogadores. Assim, os jogos citados nos itens “a” e “b” passariam por modificações podendo ser salvos no servidor e carregados deste, de modo que um jogador possa acessar sua conta a partir de qualquer dispositivo Android com acesso a internet. Esse servidor permitirá que o SETERB colete dados durante o jogo, podendo ser utilizado para o acesso de métricas e informações estatísticas, sendo relevante principalmente para </w:t>
      </w:r>
      <w:r w:rsidR="003D70B7">
        <w:rPr>
          <w:rFonts w:ascii="Times New Roman" w:hAnsi="Times New Roman" w:cs="Times New Roman"/>
          <w:color w:val="000000" w:themeColor="text1"/>
        </w:rPr>
        <w:t xml:space="preserve">a gestão dos dados podendo gerar </w:t>
      </w:r>
      <w:proofErr w:type="spellStart"/>
      <w:r w:rsidR="00484B7D">
        <w:rPr>
          <w:rFonts w:ascii="Times New Roman" w:hAnsi="Times New Roman" w:cs="Times New Roman"/>
          <w:i/>
          <w:iCs/>
          <w:color w:val="000000" w:themeColor="text1"/>
        </w:rPr>
        <w:t>learning</w:t>
      </w:r>
      <w:proofErr w:type="spellEnd"/>
      <w:r w:rsidR="00484B7D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="00484B7D">
        <w:rPr>
          <w:rFonts w:ascii="Times New Roman" w:hAnsi="Times New Roman" w:cs="Times New Roman"/>
          <w:i/>
          <w:iCs/>
          <w:color w:val="000000" w:themeColor="text1"/>
        </w:rPr>
        <w:t>analytics</w:t>
      </w:r>
      <w:proofErr w:type="spellEnd"/>
      <w:r w:rsidR="00484B7D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484B7D">
        <w:rPr>
          <w:rFonts w:ascii="Times New Roman" w:hAnsi="Times New Roman" w:cs="Times New Roman"/>
          <w:color w:val="000000" w:themeColor="text1"/>
        </w:rPr>
        <w:t>e demais dados relevantes.</w:t>
      </w:r>
    </w:p>
    <w:p w14:paraId="193F07B3" w14:textId="6F1932FF" w:rsidR="00343FD6" w:rsidRPr="00B224CE" w:rsidRDefault="00912E67" w:rsidP="000B399E">
      <w:pPr>
        <w:pStyle w:val="PargrafodaLista"/>
        <w:numPr>
          <w:ilvl w:val="0"/>
          <w:numId w:val="42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Desenvolvimento dos jogos citados em “a” e/ou “b” em multiplataforma: Windows e/ou iOS, além do sistema Android</w:t>
      </w:r>
      <w:r w:rsidR="00B224CE">
        <w:rPr>
          <w:rFonts w:ascii="Times New Roman" w:hAnsi="Times New Roman" w:cs="Times New Roman"/>
          <w:color w:val="000000" w:themeColor="text1"/>
        </w:rPr>
        <w:t>.</w:t>
      </w:r>
    </w:p>
    <w:p w14:paraId="3F942CF7" w14:textId="654E5FAA" w:rsidR="000B399E" w:rsidRDefault="000B399E" w:rsidP="000B399E">
      <w:pPr>
        <w:spacing w:after="1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 que se refere à Equipe Técnica da FURB que atuará no Projeto, neste documento está descrito os pesquisadores que </w:t>
      </w:r>
      <w:r w:rsidR="00CD7F9A">
        <w:rPr>
          <w:rFonts w:ascii="Times New Roman" w:hAnsi="Times New Roman" w:cs="Times New Roman"/>
          <w:color w:val="000000" w:themeColor="text1"/>
        </w:rPr>
        <w:t>participaram d</w:t>
      </w:r>
      <w:r>
        <w:rPr>
          <w:rFonts w:ascii="Times New Roman" w:hAnsi="Times New Roman" w:cs="Times New Roman"/>
          <w:color w:val="000000" w:themeColor="text1"/>
        </w:rPr>
        <w:t xml:space="preserve">a elaboração da </w:t>
      </w:r>
      <w:r w:rsidR="00CD7F9A">
        <w:rPr>
          <w:rFonts w:ascii="Times New Roman" w:hAnsi="Times New Roman" w:cs="Times New Roman"/>
          <w:color w:val="000000" w:themeColor="text1"/>
        </w:rPr>
        <w:t>p</w:t>
      </w:r>
      <w:r>
        <w:rPr>
          <w:rFonts w:ascii="Times New Roman" w:hAnsi="Times New Roman" w:cs="Times New Roman"/>
          <w:color w:val="000000" w:themeColor="text1"/>
        </w:rPr>
        <w:t xml:space="preserve">roposta. A Equipe </w:t>
      </w:r>
      <w:r w:rsidR="005A0269">
        <w:rPr>
          <w:rFonts w:ascii="Times New Roman" w:hAnsi="Times New Roman" w:cs="Times New Roman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>écnica que atuar</w:t>
      </w:r>
      <w:r w:rsidR="00CD7F9A">
        <w:rPr>
          <w:rFonts w:ascii="Times New Roman" w:hAnsi="Times New Roman" w:cs="Times New Roman"/>
          <w:color w:val="000000" w:themeColor="text1"/>
        </w:rPr>
        <w:t>á</w:t>
      </w:r>
      <w:r>
        <w:rPr>
          <w:rFonts w:ascii="Times New Roman" w:hAnsi="Times New Roman" w:cs="Times New Roman"/>
          <w:color w:val="000000" w:themeColor="text1"/>
        </w:rPr>
        <w:t xml:space="preserve"> na execução do Projeto será composta </w:t>
      </w:r>
      <w:r w:rsidRPr="00B224CE">
        <w:rPr>
          <w:rFonts w:ascii="Times New Roman" w:hAnsi="Times New Roman" w:cs="Times New Roman"/>
          <w:color w:val="000000" w:themeColor="text1"/>
        </w:rPr>
        <w:t>por</w:t>
      </w:r>
      <w:r w:rsidR="00CD7F9A" w:rsidRPr="00B224CE">
        <w:rPr>
          <w:rFonts w:ascii="Times New Roman" w:hAnsi="Times New Roman" w:cs="Times New Roman"/>
          <w:color w:val="000000" w:themeColor="text1"/>
        </w:rPr>
        <w:t xml:space="preserve"> no mínimo</w:t>
      </w:r>
      <w:r w:rsidRPr="00B224CE">
        <w:rPr>
          <w:rFonts w:ascii="Times New Roman" w:hAnsi="Times New Roman" w:cs="Times New Roman"/>
          <w:color w:val="000000" w:themeColor="text1"/>
        </w:rPr>
        <w:t xml:space="preserve"> </w:t>
      </w:r>
      <w:r w:rsidR="008E42C8" w:rsidRPr="00B224CE">
        <w:rPr>
          <w:rFonts w:ascii="Times New Roman" w:hAnsi="Times New Roman" w:cs="Times New Roman"/>
          <w:color w:val="000000" w:themeColor="text1"/>
        </w:rPr>
        <w:t xml:space="preserve">a coordenação, </w:t>
      </w:r>
      <w:r w:rsidR="00987030">
        <w:rPr>
          <w:rFonts w:ascii="Times New Roman" w:hAnsi="Times New Roman" w:cs="Times New Roman"/>
          <w:color w:val="000000" w:themeColor="text1"/>
        </w:rPr>
        <w:t>um professor da área de gráfica, um professor da área da educação</w:t>
      </w:r>
      <w:r w:rsidR="007E42B2">
        <w:rPr>
          <w:rFonts w:ascii="Times New Roman" w:hAnsi="Times New Roman" w:cs="Times New Roman"/>
          <w:color w:val="000000" w:themeColor="text1"/>
        </w:rPr>
        <w:t xml:space="preserve"> e </w:t>
      </w:r>
      <w:r w:rsidR="00987030">
        <w:rPr>
          <w:rFonts w:ascii="Times New Roman" w:hAnsi="Times New Roman" w:cs="Times New Roman"/>
          <w:color w:val="000000" w:themeColor="text1"/>
        </w:rPr>
        <w:t>um desenvolvedor sênior</w:t>
      </w:r>
      <w:r w:rsidR="007E42B2">
        <w:rPr>
          <w:rFonts w:ascii="Times New Roman" w:hAnsi="Times New Roman" w:cs="Times New Roman"/>
          <w:color w:val="000000" w:themeColor="text1"/>
        </w:rPr>
        <w:t xml:space="preserve">, além de bolsistas (alunos de graduação) como </w:t>
      </w:r>
      <w:r w:rsidR="009D6EF6">
        <w:rPr>
          <w:rFonts w:ascii="Times New Roman" w:hAnsi="Times New Roman" w:cs="Times New Roman"/>
          <w:color w:val="000000" w:themeColor="text1"/>
        </w:rPr>
        <w:t>programadores</w:t>
      </w:r>
      <w:r w:rsidR="007E42B2">
        <w:rPr>
          <w:rFonts w:ascii="Times New Roman" w:hAnsi="Times New Roman" w:cs="Times New Roman"/>
          <w:color w:val="000000" w:themeColor="text1"/>
        </w:rPr>
        <w:t>.</w:t>
      </w:r>
    </w:p>
    <w:p w14:paraId="1411C8E5" w14:textId="77777777" w:rsidR="0026141D" w:rsidRPr="007D7B1A" w:rsidRDefault="0026141D" w:rsidP="0026141D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83D7396" w14:textId="1E1772DA" w:rsidR="00977E9F" w:rsidRDefault="00977E9F" w:rsidP="00B64753">
      <w:pPr>
        <w:pStyle w:val="PargrafodaLista"/>
        <w:numPr>
          <w:ilvl w:val="0"/>
          <w:numId w:val="31"/>
        </w:numPr>
        <w:ind w:left="284" w:hanging="142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64753">
        <w:rPr>
          <w:rFonts w:ascii="Times New Roman" w:hAnsi="Times New Roman" w:cs="Times New Roman"/>
          <w:b/>
          <w:bCs/>
          <w:color w:val="000000" w:themeColor="text1"/>
        </w:rPr>
        <w:t>Objetivo</w:t>
      </w:r>
      <w:r w:rsidR="003666AA" w:rsidRPr="00B64753">
        <w:rPr>
          <w:rFonts w:ascii="Times New Roman" w:hAnsi="Times New Roman" w:cs="Times New Roman"/>
          <w:b/>
          <w:bCs/>
          <w:color w:val="000000" w:themeColor="text1"/>
        </w:rPr>
        <w:t>s</w:t>
      </w:r>
    </w:p>
    <w:p w14:paraId="5664CD96" w14:textId="77777777" w:rsidR="00D64966" w:rsidRPr="00B64753" w:rsidRDefault="00D64966" w:rsidP="00D64966">
      <w:pPr>
        <w:pStyle w:val="PargrafodaLista"/>
        <w:ind w:left="284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60899E1" w14:textId="37B3A783" w:rsidR="00CD381A" w:rsidRPr="00D44B49" w:rsidRDefault="00D44B49" w:rsidP="00D44B49">
      <w:pPr>
        <w:pStyle w:val="PargrafodaLista"/>
        <w:numPr>
          <w:ilvl w:val="0"/>
          <w:numId w:val="43"/>
        </w:numPr>
        <w:spacing w:after="120"/>
        <w:jc w:val="both"/>
        <w:rPr>
          <w:rFonts w:ascii="Times New Roman" w:hAnsi="Times New Roman" w:cs="Times New Roman"/>
        </w:rPr>
      </w:pPr>
      <w:bookmarkStart w:id="3" w:name="_Hlk132628528"/>
      <w:r>
        <w:rPr>
          <w:rFonts w:ascii="Times New Roman" w:hAnsi="Times New Roman" w:cs="Times New Roman"/>
        </w:rPr>
        <w:t>d</w:t>
      </w:r>
      <w:r w:rsidR="009D6EF6" w:rsidRPr="00D44B49">
        <w:rPr>
          <w:rFonts w:ascii="Times New Roman" w:hAnsi="Times New Roman" w:cs="Times New Roman"/>
        </w:rPr>
        <w:t xml:space="preserve">isponibilizar um jogo </w:t>
      </w:r>
      <w:r w:rsidRPr="00D44B49">
        <w:rPr>
          <w:rFonts w:ascii="Times New Roman" w:hAnsi="Times New Roman" w:cs="Times New Roman"/>
        </w:rPr>
        <w:t>para o SETERB com foco no ensino do trânsito;</w:t>
      </w:r>
    </w:p>
    <w:p w14:paraId="3EF66B0B" w14:textId="12B795C6" w:rsidR="00D44B49" w:rsidRPr="00D44B49" w:rsidRDefault="00D44B49" w:rsidP="00D44B49">
      <w:pPr>
        <w:pStyle w:val="PargrafodaLista"/>
        <w:numPr>
          <w:ilvl w:val="0"/>
          <w:numId w:val="43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disponibilizar demais itens </w:t>
      </w:r>
      <w:r w:rsidR="00C60E54">
        <w:rPr>
          <w:rFonts w:ascii="Times New Roman" w:hAnsi="Times New Roman" w:cs="Times New Roman"/>
        </w:rPr>
        <w:t xml:space="preserve">da proposta </w:t>
      </w:r>
      <w:r>
        <w:rPr>
          <w:rFonts w:ascii="Times New Roman" w:hAnsi="Times New Roman" w:cs="Times New Roman"/>
        </w:rPr>
        <w:t xml:space="preserve">conforme </w:t>
      </w:r>
      <w:r w:rsidR="00C60E54">
        <w:rPr>
          <w:rFonts w:ascii="Times New Roman" w:hAnsi="Times New Roman" w:cs="Times New Roman"/>
        </w:rPr>
        <w:t>a necessidade e a escolha do SETERB</w:t>
      </w:r>
      <w:r w:rsidR="00E53455">
        <w:rPr>
          <w:rFonts w:ascii="Times New Roman" w:hAnsi="Times New Roman" w:cs="Times New Roman"/>
        </w:rPr>
        <w:t>.</w:t>
      </w:r>
    </w:p>
    <w:bookmarkEnd w:id="3"/>
    <w:p w14:paraId="798FCC40" w14:textId="77777777" w:rsidR="00F20B61" w:rsidRDefault="00F20B61" w:rsidP="008F3687">
      <w:pPr>
        <w:jc w:val="both"/>
        <w:rPr>
          <w:rFonts w:ascii="Times New Roman" w:hAnsi="Times New Roman" w:cs="Times New Roman"/>
          <w:b/>
          <w:bCs/>
        </w:rPr>
      </w:pPr>
    </w:p>
    <w:p w14:paraId="1243AA3C" w14:textId="5CF68E31" w:rsidR="005A0C38" w:rsidRDefault="005A0C38" w:rsidP="005A0C38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II</w:t>
      </w:r>
      <w:r w:rsidRPr="00B64753">
        <w:rPr>
          <w:rFonts w:ascii="Times New Roman" w:hAnsi="Times New Roman" w:cs="Times New Roman"/>
          <w:b/>
          <w:bCs/>
          <w:color w:val="000000" w:themeColor="text1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CD381A">
        <w:rPr>
          <w:rFonts w:ascii="Times New Roman" w:hAnsi="Times New Roman" w:cs="Times New Roman"/>
          <w:b/>
          <w:bCs/>
          <w:color w:val="000000" w:themeColor="text1"/>
        </w:rPr>
        <w:t xml:space="preserve">Desdobramento </w:t>
      </w:r>
      <w:r w:rsidRPr="00B64753">
        <w:rPr>
          <w:rFonts w:ascii="Times New Roman" w:hAnsi="Times New Roman" w:cs="Times New Roman"/>
          <w:b/>
          <w:bCs/>
          <w:color w:val="000000" w:themeColor="text1"/>
        </w:rPr>
        <w:t xml:space="preserve">de execução do serviço </w:t>
      </w:r>
    </w:p>
    <w:p w14:paraId="48E672AC" w14:textId="77777777" w:rsidR="005A0C38" w:rsidRPr="00B64753" w:rsidRDefault="005A0C38" w:rsidP="005A0C38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933534C" w14:textId="32586611" w:rsidR="00343FD6" w:rsidRDefault="005A0C38" w:rsidP="00E33DB2">
      <w:pPr>
        <w:spacing w:after="120"/>
        <w:jc w:val="both"/>
        <w:rPr>
          <w:rFonts w:ascii="Times New Roman" w:hAnsi="Times New Roman" w:cs="Times New Roman"/>
          <w:color w:val="000000" w:themeColor="text1"/>
        </w:rPr>
      </w:pPr>
      <w:r w:rsidRPr="007D7B1A">
        <w:rPr>
          <w:rFonts w:ascii="Times New Roman" w:hAnsi="Times New Roman" w:cs="Times New Roman"/>
          <w:color w:val="000000" w:themeColor="text1"/>
        </w:rPr>
        <w:t xml:space="preserve">A partir da data da aprovação do Projeto, </w:t>
      </w:r>
      <w:r w:rsidR="00343FD6">
        <w:rPr>
          <w:rFonts w:ascii="Times New Roman" w:hAnsi="Times New Roman" w:cs="Times New Roman"/>
          <w:color w:val="000000" w:themeColor="text1"/>
        </w:rPr>
        <w:t xml:space="preserve">o serviço </w:t>
      </w:r>
      <w:r w:rsidRPr="007D7B1A">
        <w:rPr>
          <w:rFonts w:ascii="Times New Roman" w:hAnsi="Times New Roman" w:cs="Times New Roman"/>
          <w:color w:val="000000" w:themeColor="text1"/>
        </w:rPr>
        <w:t xml:space="preserve">está </w:t>
      </w:r>
      <w:r w:rsidR="00343FD6" w:rsidRPr="00B64753">
        <w:rPr>
          <w:rFonts w:ascii="Times New Roman" w:hAnsi="Times New Roman" w:cs="Times New Roman"/>
          <w:color w:val="000000" w:themeColor="text1"/>
        </w:rPr>
        <w:t>orçado</w:t>
      </w:r>
      <w:r w:rsidRPr="00B64753">
        <w:rPr>
          <w:rFonts w:ascii="Times New Roman" w:hAnsi="Times New Roman" w:cs="Times New Roman"/>
          <w:color w:val="000000" w:themeColor="text1"/>
        </w:rPr>
        <w:t xml:space="preserve"> para a ser </w:t>
      </w:r>
      <w:r w:rsidR="00343FD6">
        <w:rPr>
          <w:rFonts w:ascii="Times New Roman" w:hAnsi="Times New Roman" w:cs="Times New Roman"/>
          <w:color w:val="000000" w:themeColor="text1"/>
        </w:rPr>
        <w:t xml:space="preserve">executado </w:t>
      </w:r>
      <w:r w:rsidR="00E53455">
        <w:rPr>
          <w:rFonts w:ascii="Times New Roman" w:hAnsi="Times New Roman" w:cs="Times New Roman"/>
          <w:color w:val="000000" w:themeColor="text1"/>
        </w:rPr>
        <w:t>conforme a especificação inicial do projeto, sendo estes os requisitos máximos a serem desenvolvidos. Em caso de adição de requisitos</w:t>
      </w:r>
      <w:r w:rsidR="008E03B7">
        <w:rPr>
          <w:rFonts w:ascii="Times New Roman" w:hAnsi="Times New Roman" w:cs="Times New Roman"/>
          <w:color w:val="000000" w:themeColor="text1"/>
        </w:rPr>
        <w:t xml:space="preserve"> ou novas cenas e fases</w:t>
      </w:r>
      <w:r w:rsidR="00E53455">
        <w:rPr>
          <w:rFonts w:ascii="Times New Roman" w:hAnsi="Times New Roman" w:cs="Times New Roman"/>
          <w:color w:val="000000" w:themeColor="text1"/>
        </w:rPr>
        <w:t>, será acarretado um valor a mais no orçamento</w:t>
      </w:r>
      <w:r w:rsidR="008E03B7">
        <w:rPr>
          <w:rFonts w:ascii="Times New Roman" w:hAnsi="Times New Roman" w:cs="Times New Roman"/>
          <w:color w:val="000000" w:themeColor="text1"/>
        </w:rPr>
        <w:t xml:space="preserve"> e no cronograma a ser executado</w:t>
      </w:r>
      <w:r w:rsidR="00E53455">
        <w:rPr>
          <w:rFonts w:ascii="Times New Roman" w:hAnsi="Times New Roman" w:cs="Times New Roman"/>
          <w:color w:val="000000" w:themeColor="text1"/>
        </w:rPr>
        <w:t>.</w:t>
      </w:r>
    </w:p>
    <w:p w14:paraId="5F1BF7DB" w14:textId="6631AFA5" w:rsidR="00842C3F" w:rsidRDefault="00875B0D" w:rsidP="001B3F17">
      <w:pPr>
        <w:spacing w:after="1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projeto será entregue por etapas, podendo ser acompanhado a qualquer momento pela equipe envolvida do SETERB.</w:t>
      </w:r>
    </w:p>
    <w:p w14:paraId="673A9517" w14:textId="77777777" w:rsidR="008E03B7" w:rsidRDefault="008E03B7" w:rsidP="001B3F17">
      <w:pPr>
        <w:spacing w:after="120"/>
        <w:jc w:val="both"/>
        <w:rPr>
          <w:rFonts w:ascii="Times New Roman" w:hAnsi="Times New Roman" w:cs="Times New Roman"/>
          <w:color w:val="000000" w:themeColor="text1"/>
        </w:rPr>
      </w:pPr>
    </w:p>
    <w:p w14:paraId="5E7FF4B8" w14:textId="382FFCC5" w:rsidR="00185376" w:rsidRDefault="00B64753" w:rsidP="00B64753">
      <w:pPr>
        <w:ind w:left="360" w:hanging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 w:rsidR="001B3F17">
        <w:rPr>
          <w:rFonts w:ascii="Times New Roman" w:hAnsi="Times New Roman" w:cs="Times New Roman"/>
          <w:b/>
          <w:bCs/>
        </w:rPr>
        <w:t>II</w:t>
      </w:r>
      <w:r>
        <w:rPr>
          <w:rFonts w:ascii="Times New Roman" w:hAnsi="Times New Roman" w:cs="Times New Roman"/>
          <w:b/>
          <w:bCs/>
        </w:rPr>
        <w:t xml:space="preserve">. </w:t>
      </w:r>
      <w:r w:rsidR="00257025" w:rsidRPr="00B64753">
        <w:rPr>
          <w:rFonts w:ascii="Times New Roman" w:hAnsi="Times New Roman" w:cs="Times New Roman"/>
          <w:b/>
          <w:bCs/>
        </w:rPr>
        <w:t>Orçamento</w:t>
      </w:r>
    </w:p>
    <w:p w14:paraId="5432885B" w14:textId="77777777" w:rsidR="00B64753" w:rsidRPr="00B64753" w:rsidRDefault="00B64753" w:rsidP="00B64753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5B069CFD" w14:textId="3131D276" w:rsidR="00C42D47" w:rsidRDefault="00343FD6" w:rsidP="00343FD6">
      <w:pPr>
        <w:pStyle w:val="PargrafodaLista"/>
        <w:spacing w:after="120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C42D47">
        <w:rPr>
          <w:rFonts w:ascii="Times New Roman" w:hAnsi="Times New Roman" w:cs="Times New Roman"/>
        </w:rPr>
        <w:t xml:space="preserve"> </w:t>
      </w:r>
      <w:r w:rsidR="008E03B7">
        <w:rPr>
          <w:rFonts w:ascii="Times New Roman" w:hAnsi="Times New Roman" w:cs="Times New Roman"/>
        </w:rPr>
        <w:t xml:space="preserve">orçamento foi realizado pensando </w:t>
      </w:r>
      <w:r w:rsidR="00BB3CB3">
        <w:rPr>
          <w:rFonts w:ascii="Times New Roman" w:hAnsi="Times New Roman" w:cs="Times New Roman"/>
        </w:rPr>
        <w:t>conforme os itens da proposta apresentada, sendo:</w:t>
      </w:r>
    </w:p>
    <w:tbl>
      <w:tblPr>
        <w:tblStyle w:val="Tabelacomgrade"/>
        <w:tblW w:w="6577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191"/>
        <w:gridCol w:w="1417"/>
      </w:tblGrid>
      <w:tr w:rsidR="006D2A71" w:rsidRPr="007D7B1A" w14:paraId="743EFF2F" w14:textId="77777777" w:rsidTr="00542D9D">
        <w:trPr>
          <w:trHeight w:val="113"/>
          <w:jc w:val="center"/>
        </w:trPr>
        <w:tc>
          <w:tcPr>
            <w:tcW w:w="3969" w:type="dxa"/>
            <w:vAlign w:val="bottom"/>
          </w:tcPr>
          <w:p w14:paraId="15A376B1" w14:textId="77777777" w:rsidR="006D2A71" w:rsidRPr="007D7B1A" w:rsidRDefault="006D2A71" w:rsidP="00635C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Atividade</w:t>
            </w:r>
          </w:p>
        </w:tc>
        <w:tc>
          <w:tcPr>
            <w:tcW w:w="1191" w:type="dxa"/>
            <w:vAlign w:val="bottom"/>
          </w:tcPr>
          <w:p w14:paraId="3B0D12E8" w14:textId="77777777" w:rsidR="006D2A71" w:rsidRPr="007D7B1A" w:rsidRDefault="006D2A71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Quantidade</w:t>
            </w:r>
          </w:p>
        </w:tc>
        <w:tc>
          <w:tcPr>
            <w:tcW w:w="1417" w:type="dxa"/>
            <w:vAlign w:val="bottom"/>
          </w:tcPr>
          <w:p w14:paraId="4EA6CD4E" w14:textId="77777777" w:rsidR="006D2A71" w:rsidRDefault="006D2A71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Valor </w:t>
            </w:r>
          </w:p>
          <w:p w14:paraId="701F1A40" w14:textId="77777777" w:rsidR="006D2A71" w:rsidRPr="007D7B1A" w:rsidRDefault="006D2A71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Orçado em R$</w:t>
            </w:r>
          </w:p>
        </w:tc>
      </w:tr>
      <w:tr w:rsidR="006D2A71" w:rsidRPr="007D7B1A" w14:paraId="2CCC9061" w14:textId="77777777" w:rsidTr="00542D9D">
        <w:trPr>
          <w:trHeight w:val="340"/>
          <w:jc w:val="center"/>
        </w:trPr>
        <w:tc>
          <w:tcPr>
            <w:tcW w:w="3969" w:type="dxa"/>
            <w:vAlign w:val="center"/>
          </w:tcPr>
          <w:p w14:paraId="2FD0AAAE" w14:textId="7D40446B" w:rsidR="006D2A71" w:rsidRPr="007D7B1A" w:rsidRDefault="006D2A71" w:rsidP="00BB3CB3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jogo 2D</w:t>
            </w:r>
          </w:p>
        </w:tc>
        <w:tc>
          <w:tcPr>
            <w:tcW w:w="1191" w:type="dxa"/>
            <w:vAlign w:val="center"/>
          </w:tcPr>
          <w:p w14:paraId="7330B1BF" w14:textId="77777777" w:rsidR="006D2A71" w:rsidRPr="007D7B1A" w:rsidRDefault="006D2A71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795AD5E4" w14:textId="5B8E975F" w:rsidR="006D2A71" w:rsidRPr="00542D9D" w:rsidRDefault="006D2A71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90.350,00</w:t>
            </w:r>
          </w:p>
        </w:tc>
      </w:tr>
      <w:tr w:rsidR="006D2A71" w:rsidRPr="007D7B1A" w14:paraId="08DAC0A3" w14:textId="77777777" w:rsidTr="00542D9D">
        <w:trPr>
          <w:trHeight w:val="340"/>
          <w:jc w:val="center"/>
        </w:trPr>
        <w:tc>
          <w:tcPr>
            <w:tcW w:w="3969" w:type="dxa"/>
            <w:vAlign w:val="center"/>
          </w:tcPr>
          <w:p w14:paraId="3ECB9927" w14:textId="33FABEBF" w:rsidR="006D2A71" w:rsidRPr="007D7B1A" w:rsidRDefault="006D2A71" w:rsidP="00BB3CB3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jogo com realidade misturada</w:t>
            </w:r>
          </w:p>
        </w:tc>
        <w:tc>
          <w:tcPr>
            <w:tcW w:w="1191" w:type="dxa"/>
            <w:vAlign w:val="center"/>
          </w:tcPr>
          <w:p w14:paraId="23BF44B0" w14:textId="77777777" w:rsidR="006D2A71" w:rsidRPr="007D7B1A" w:rsidRDefault="006D2A71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30CB7881" w14:textId="508A5118" w:rsidR="006D2A71" w:rsidRPr="00542D9D" w:rsidRDefault="006D2A71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114.350,00</w:t>
            </w:r>
          </w:p>
        </w:tc>
      </w:tr>
      <w:tr w:rsidR="006D2A71" w:rsidRPr="007D7B1A" w14:paraId="0495E351" w14:textId="77777777" w:rsidTr="00542D9D">
        <w:trPr>
          <w:trHeight w:val="340"/>
          <w:jc w:val="center"/>
        </w:trPr>
        <w:tc>
          <w:tcPr>
            <w:tcW w:w="3969" w:type="dxa"/>
            <w:vAlign w:val="center"/>
          </w:tcPr>
          <w:p w14:paraId="4B1CE38A" w14:textId="7E03F613" w:rsidR="006D2A71" w:rsidRDefault="006D2A71" w:rsidP="00BB3CB3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servidor</w:t>
            </w:r>
          </w:p>
        </w:tc>
        <w:tc>
          <w:tcPr>
            <w:tcW w:w="1191" w:type="dxa"/>
            <w:vAlign w:val="center"/>
          </w:tcPr>
          <w:p w14:paraId="2E51F30F" w14:textId="77777777" w:rsidR="006D2A71" w:rsidRDefault="006D2A71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13CEEE3A" w14:textId="1FE616D8" w:rsidR="006D2A71" w:rsidRPr="00542D9D" w:rsidRDefault="006D2A71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54.000,00</w:t>
            </w:r>
          </w:p>
        </w:tc>
      </w:tr>
      <w:tr w:rsidR="006D2A71" w:rsidRPr="007D7B1A" w14:paraId="3B3EF1FD" w14:textId="77777777" w:rsidTr="00542D9D">
        <w:trPr>
          <w:trHeight w:val="340"/>
          <w:jc w:val="center"/>
        </w:trPr>
        <w:tc>
          <w:tcPr>
            <w:tcW w:w="3969" w:type="dxa"/>
            <w:vAlign w:val="center"/>
          </w:tcPr>
          <w:p w14:paraId="053E4F67" w14:textId="76274B43" w:rsidR="006D2A71" w:rsidRDefault="006D2A71" w:rsidP="00857DD7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plataforma Windows/iOS</w:t>
            </w:r>
          </w:p>
        </w:tc>
        <w:tc>
          <w:tcPr>
            <w:tcW w:w="1191" w:type="dxa"/>
            <w:vAlign w:val="center"/>
          </w:tcPr>
          <w:p w14:paraId="4278E601" w14:textId="77777777" w:rsidR="006D2A71" w:rsidRDefault="006D2A71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567AACAB" w14:textId="7E96CD47" w:rsidR="006D2A71" w:rsidRPr="00542D9D" w:rsidRDefault="006D2A71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16.000,00</w:t>
            </w:r>
          </w:p>
        </w:tc>
      </w:tr>
      <w:tr w:rsidR="006D2A71" w:rsidRPr="007D7B1A" w14:paraId="32F8CD0C" w14:textId="77777777" w:rsidTr="00542D9D">
        <w:trPr>
          <w:trHeight w:val="340"/>
          <w:jc w:val="center"/>
        </w:trPr>
        <w:tc>
          <w:tcPr>
            <w:tcW w:w="396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4199C7C" w14:textId="77777777" w:rsidR="006D2A71" w:rsidRPr="007D7B1A" w:rsidRDefault="006D2A71" w:rsidP="00635CA8">
            <w:pPr>
              <w:ind w:firstLine="31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7B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9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594E130" w14:textId="77777777" w:rsidR="006D2A71" w:rsidRDefault="006D2A71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0A7DDE8" w14:textId="73E770D4" w:rsidR="006D2A71" w:rsidRPr="00542D9D" w:rsidRDefault="00C80118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274.700</w:t>
            </w:r>
            <w:r w:rsidR="00542D9D"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,00</w:t>
            </w:r>
          </w:p>
        </w:tc>
      </w:tr>
    </w:tbl>
    <w:p w14:paraId="1879D9C1" w14:textId="77777777" w:rsidR="00BB3CB3" w:rsidRDefault="00BB3CB3" w:rsidP="00343FD6">
      <w:pPr>
        <w:pStyle w:val="PargrafodaLista"/>
        <w:spacing w:after="120"/>
        <w:ind w:left="0"/>
        <w:contextualSpacing w:val="0"/>
        <w:jc w:val="both"/>
        <w:rPr>
          <w:rFonts w:ascii="Times New Roman" w:hAnsi="Times New Roman" w:cs="Times New Roman"/>
        </w:rPr>
      </w:pPr>
    </w:p>
    <w:p w14:paraId="630529EC" w14:textId="582AB368" w:rsidR="00145DB1" w:rsidRPr="00145DB1" w:rsidRDefault="00145DB1" w:rsidP="007C02AA">
      <w:pPr>
        <w:spacing w:after="1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Orçamento detalhado </w:t>
      </w:r>
      <w:r w:rsidR="00343FD6">
        <w:rPr>
          <w:rFonts w:ascii="Times New Roman" w:hAnsi="Times New Roman" w:cs="Times New Roman"/>
          <w:b/>
          <w:bCs/>
        </w:rPr>
        <w:t xml:space="preserve">por especialidade, </w:t>
      </w:r>
      <w:r>
        <w:rPr>
          <w:rFonts w:ascii="Times New Roman" w:hAnsi="Times New Roman" w:cs="Times New Roman"/>
          <w:b/>
          <w:bCs/>
        </w:rPr>
        <w:t>horas</w:t>
      </w:r>
      <w:r w:rsidR="00343FD6">
        <w:rPr>
          <w:rFonts w:ascii="Times New Roman" w:hAnsi="Times New Roman" w:cs="Times New Roman"/>
          <w:b/>
          <w:bCs/>
        </w:rPr>
        <w:t xml:space="preserve"> disponíveis por mês, valor por </w:t>
      </w:r>
      <w:r>
        <w:rPr>
          <w:rFonts w:ascii="Times New Roman" w:hAnsi="Times New Roman" w:cs="Times New Roman"/>
          <w:b/>
          <w:bCs/>
        </w:rPr>
        <w:t>hora</w:t>
      </w:r>
      <w:r w:rsidR="00343FD6">
        <w:rPr>
          <w:rFonts w:ascii="Times New Roman" w:hAnsi="Times New Roman" w:cs="Times New Roman"/>
          <w:b/>
          <w:bCs/>
        </w:rPr>
        <w:t xml:space="preserve"> e valor mensal</w:t>
      </w:r>
      <w:r w:rsidR="00A60AEB">
        <w:rPr>
          <w:rFonts w:ascii="Times New Roman" w:hAnsi="Times New Roman" w:cs="Times New Roman"/>
          <w:b/>
          <w:bCs/>
        </w:rPr>
        <w:t xml:space="preserve"> </w:t>
      </w:r>
      <w:r w:rsidR="00336411">
        <w:rPr>
          <w:rFonts w:ascii="Times New Roman" w:hAnsi="Times New Roman" w:cs="Times New Roman"/>
          <w:b/>
          <w:bCs/>
        </w:rPr>
        <w:t>para atividade A: jogo 2D</w:t>
      </w:r>
    </w:p>
    <w:tbl>
      <w:tblPr>
        <w:tblStyle w:val="Tabelacomgrade"/>
        <w:tblW w:w="8931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276"/>
        <w:gridCol w:w="1134"/>
        <w:gridCol w:w="1134"/>
        <w:gridCol w:w="1276"/>
      </w:tblGrid>
      <w:tr w:rsidR="00BA14E0" w:rsidRPr="007D7B1A" w14:paraId="1CE8A37B" w14:textId="2CF38921" w:rsidTr="00203F23">
        <w:trPr>
          <w:trHeight w:val="113"/>
        </w:trPr>
        <w:tc>
          <w:tcPr>
            <w:tcW w:w="2835" w:type="dxa"/>
            <w:vAlign w:val="bottom"/>
          </w:tcPr>
          <w:p w14:paraId="587AD3EF" w14:textId="7068662F" w:rsidR="00BA14E0" w:rsidRPr="007D7B1A" w:rsidRDefault="00BA14E0" w:rsidP="00343F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Atividade</w:t>
            </w:r>
          </w:p>
        </w:tc>
        <w:tc>
          <w:tcPr>
            <w:tcW w:w="1276" w:type="dxa"/>
            <w:vAlign w:val="center"/>
          </w:tcPr>
          <w:p w14:paraId="14F3BBCD" w14:textId="16D2A470" w:rsidR="00BA14E0" w:rsidRDefault="00BA14E0" w:rsidP="00BE09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Quantidade</w:t>
            </w:r>
          </w:p>
        </w:tc>
        <w:tc>
          <w:tcPr>
            <w:tcW w:w="1276" w:type="dxa"/>
            <w:vAlign w:val="bottom"/>
          </w:tcPr>
          <w:p w14:paraId="571ADCFD" w14:textId="2ADA54CB" w:rsidR="00BA14E0" w:rsidRPr="007D7B1A" w:rsidRDefault="00BA14E0" w:rsidP="00343FD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Quantidade meses</w:t>
            </w:r>
          </w:p>
        </w:tc>
        <w:tc>
          <w:tcPr>
            <w:tcW w:w="1134" w:type="dxa"/>
            <w:vAlign w:val="bottom"/>
          </w:tcPr>
          <w:p w14:paraId="7B216F1B" w14:textId="285678BC" w:rsidR="00BA14E0" w:rsidRPr="007D7B1A" w:rsidRDefault="00BA14E0" w:rsidP="00343FD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Horas por semana</w:t>
            </w:r>
          </w:p>
        </w:tc>
        <w:tc>
          <w:tcPr>
            <w:tcW w:w="1134" w:type="dxa"/>
            <w:vAlign w:val="bottom"/>
          </w:tcPr>
          <w:p w14:paraId="2636BC75" w14:textId="75F99312" w:rsidR="00BA14E0" w:rsidRPr="007D7B1A" w:rsidRDefault="00BA14E0" w:rsidP="00343FD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 mensal R$</w:t>
            </w:r>
          </w:p>
        </w:tc>
        <w:tc>
          <w:tcPr>
            <w:tcW w:w="1276" w:type="dxa"/>
          </w:tcPr>
          <w:p w14:paraId="15E07495" w14:textId="6B46F0A0" w:rsidR="00BA14E0" w:rsidRDefault="00BA14E0" w:rsidP="00343FD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 total R$</w:t>
            </w:r>
          </w:p>
        </w:tc>
      </w:tr>
      <w:tr w:rsidR="00BA14E0" w:rsidRPr="007D7B1A" w14:paraId="56B2170A" w14:textId="280F934D" w:rsidTr="00203F23">
        <w:trPr>
          <w:trHeight w:val="340"/>
        </w:trPr>
        <w:tc>
          <w:tcPr>
            <w:tcW w:w="2835" w:type="dxa"/>
            <w:vAlign w:val="center"/>
          </w:tcPr>
          <w:p w14:paraId="23D46A65" w14:textId="618BA4D3" w:rsidR="00BA14E0" w:rsidRPr="007D7B1A" w:rsidRDefault="00BA14E0" w:rsidP="00343FD6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Coordenação </w:t>
            </w:r>
          </w:p>
        </w:tc>
        <w:tc>
          <w:tcPr>
            <w:tcW w:w="1276" w:type="dxa"/>
          </w:tcPr>
          <w:p w14:paraId="1B9C7044" w14:textId="0213E221" w:rsidR="00BA14E0" w:rsidRDefault="00BA14E0" w:rsidP="001C12D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619C2F98" w14:textId="1CBAE059" w:rsidR="00BA14E0" w:rsidRPr="007D7B1A" w:rsidRDefault="00BA14E0" w:rsidP="001C12D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27026DD3" w14:textId="02256F9F" w:rsidR="00BA14E0" w:rsidRPr="007D7B1A" w:rsidRDefault="00A668E6" w:rsidP="0071658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4E561009" w14:textId="4119D359" w:rsidR="00BA14E0" w:rsidRPr="007D7B1A" w:rsidRDefault="00DB17CE" w:rsidP="004308B4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95A82">
              <w:rPr>
                <w:rFonts w:ascii="Times New Roman" w:hAnsi="Times New Roman" w:cs="Times New Roman"/>
                <w:sz w:val="20"/>
                <w:szCs w:val="20"/>
              </w:rPr>
              <w:t>.000,00</w:t>
            </w:r>
          </w:p>
        </w:tc>
        <w:tc>
          <w:tcPr>
            <w:tcW w:w="1276" w:type="dxa"/>
          </w:tcPr>
          <w:p w14:paraId="7892ADA9" w14:textId="6B3C933F" w:rsidR="00BA14E0" w:rsidRPr="007D7B1A" w:rsidRDefault="00A668E6" w:rsidP="001C12D4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653BB">
              <w:rPr>
                <w:rFonts w:ascii="Times New Roman" w:hAnsi="Times New Roman" w:cs="Times New Roman"/>
                <w:sz w:val="20"/>
                <w:szCs w:val="20"/>
              </w:rPr>
              <w:t>.000,00</w:t>
            </w:r>
          </w:p>
        </w:tc>
      </w:tr>
      <w:tr w:rsidR="00BA14E0" w:rsidRPr="007D7B1A" w14:paraId="3AF78CA8" w14:textId="45FAB2A8" w:rsidTr="00203F23">
        <w:trPr>
          <w:trHeight w:val="340"/>
        </w:trPr>
        <w:tc>
          <w:tcPr>
            <w:tcW w:w="2835" w:type="dxa"/>
            <w:vAlign w:val="center"/>
          </w:tcPr>
          <w:p w14:paraId="5B38E28D" w14:textId="37BFDE45" w:rsidR="00BA14E0" w:rsidRPr="007D7B1A" w:rsidRDefault="00BA14E0" w:rsidP="00343FD6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Professor da área gráfica</w:t>
            </w:r>
          </w:p>
        </w:tc>
        <w:tc>
          <w:tcPr>
            <w:tcW w:w="1276" w:type="dxa"/>
          </w:tcPr>
          <w:p w14:paraId="09D3F0F7" w14:textId="4FD6C203" w:rsidR="00BA14E0" w:rsidRDefault="00BA14E0" w:rsidP="001C12D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1299930D" w14:textId="483D73EC" w:rsidR="00BA14E0" w:rsidRPr="007D7B1A" w:rsidRDefault="00BA14E0" w:rsidP="001C12D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305823C0" w14:textId="7A364C50" w:rsidR="00BA14E0" w:rsidRPr="007D7B1A" w:rsidRDefault="00A668E6" w:rsidP="0071658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4762F902" w14:textId="739BEF72" w:rsidR="00BA14E0" w:rsidRPr="007D7B1A" w:rsidRDefault="00DB17CE" w:rsidP="004308B4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95A82">
              <w:rPr>
                <w:rFonts w:ascii="Times New Roman" w:hAnsi="Times New Roman" w:cs="Times New Roman"/>
                <w:sz w:val="20"/>
                <w:szCs w:val="20"/>
              </w:rPr>
              <w:t>.000,00</w:t>
            </w:r>
          </w:p>
        </w:tc>
        <w:tc>
          <w:tcPr>
            <w:tcW w:w="1276" w:type="dxa"/>
          </w:tcPr>
          <w:p w14:paraId="3DA4B9DD" w14:textId="5E3C25BA" w:rsidR="00BA14E0" w:rsidRPr="007D7B1A" w:rsidRDefault="00A668E6" w:rsidP="001C12D4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653BB">
              <w:rPr>
                <w:rFonts w:ascii="Times New Roman" w:hAnsi="Times New Roman" w:cs="Times New Roman"/>
                <w:sz w:val="20"/>
                <w:szCs w:val="20"/>
              </w:rPr>
              <w:t>.000,00</w:t>
            </w:r>
          </w:p>
        </w:tc>
      </w:tr>
      <w:tr w:rsidR="00BA14E0" w:rsidRPr="007D7B1A" w14:paraId="3D97EEB8" w14:textId="7C25805C" w:rsidTr="00203F23">
        <w:trPr>
          <w:trHeight w:val="340"/>
        </w:trPr>
        <w:tc>
          <w:tcPr>
            <w:tcW w:w="2835" w:type="dxa"/>
            <w:vAlign w:val="center"/>
          </w:tcPr>
          <w:p w14:paraId="78522877" w14:textId="106B9F08" w:rsidR="00BA14E0" w:rsidRDefault="00BA14E0" w:rsidP="00343FD6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Professor da área de educação</w:t>
            </w:r>
          </w:p>
        </w:tc>
        <w:tc>
          <w:tcPr>
            <w:tcW w:w="1276" w:type="dxa"/>
          </w:tcPr>
          <w:p w14:paraId="77BFF7CC" w14:textId="7CDDC581" w:rsidR="00BA14E0" w:rsidRDefault="00BA14E0" w:rsidP="001C12D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02E75B7D" w14:textId="78950A69" w:rsidR="00BA14E0" w:rsidRDefault="00BA14E0" w:rsidP="001C12D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00AD8070" w14:textId="64B65735" w:rsidR="00BA14E0" w:rsidRDefault="00A668E6" w:rsidP="0071658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1B24FABF" w14:textId="1E7430CA" w:rsidR="00BA14E0" w:rsidRDefault="00DB17CE" w:rsidP="004308B4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95A82">
              <w:rPr>
                <w:rFonts w:ascii="Times New Roman" w:hAnsi="Times New Roman" w:cs="Times New Roman"/>
                <w:sz w:val="20"/>
                <w:szCs w:val="20"/>
              </w:rPr>
              <w:t>.000,00</w:t>
            </w:r>
          </w:p>
        </w:tc>
        <w:tc>
          <w:tcPr>
            <w:tcW w:w="1276" w:type="dxa"/>
          </w:tcPr>
          <w:p w14:paraId="45BA41E8" w14:textId="0429ECD9" w:rsidR="00BA14E0" w:rsidRDefault="00A668E6" w:rsidP="001C12D4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653BB">
              <w:rPr>
                <w:rFonts w:ascii="Times New Roman" w:hAnsi="Times New Roman" w:cs="Times New Roman"/>
                <w:sz w:val="20"/>
                <w:szCs w:val="20"/>
              </w:rPr>
              <w:t>.000,00</w:t>
            </w:r>
          </w:p>
        </w:tc>
      </w:tr>
      <w:tr w:rsidR="00BA14E0" w:rsidRPr="007D7B1A" w14:paraId="0CECE358" w14:textId="178166D8" w:rsidTr="00203F23">
        <w:trPr>
          <w:trHeight w:val="340"/>
        </w:trPr>
        <w:tc>
          <w:tcPr>
            <w:tcW w:w="2835" w:type="dxa"/>
            <w:vAlign w:val="center"/>
          </w:tcPr>
          <w:p w14:paraId="4E0F270E" w14:textId="225886B6" w:rsidR="00BA14E0" w:rsidRDefault="00BA14E0" w:rsidP="00343FD6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Desenvolvedor sênior</w:t>
            </w:r>
          </w:p>
        </w:tc>
        <w:tc>
          <w:tcPr>
            <w:tcW w:w="1276" w:type="dxa"/>
          </w:tcPr>
          <w:p w14:paraId="48C746C2" w14:textId="62EEE397" w:rsidR="00BA14E0" w:rsidRDefault="00BA14E0" w:rsidP="001C12D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365A1D8D" w14:textId="08BD4AA5" w:rsidR="00BA14E0" w:rsidRDefault="00BA14E0" w:rsidP="001C12D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3A2C7F6B" w14:textId="30AA7D4E" w:rsidR="00BA14E0" w:rsidRDefault="00BA14E0" w:rsidP="0071658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5820F380" w14:textId="742C20BC" w:rsidR="00BA14E0" w:rsidRDefault="00132F72" w:rsidP="004308B4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5.000,00</w:t>
            </w:r>
          </w:p>
        </w:tc>
        <w:tc>
          <w:tcPr>
            <w:tcW w:w="1276" w:type="dxa"/>
          </w:tcPr>
          <w:p w14:paraId="5A532351" w14:textId="3D2ED4C5" w:rsidR="00132F72" w:rsidRDefault="00495A82" w:rsidP="00132F72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30.000,00</w:t>
            </w:r>
          </w:p>
        </w:tc>
      </w:tr>
      <w:tr w:rsidR="00BA14E0" w:rsidRPr="007D7B1A" w14:paraId="0764370F" w14:textId="4BA20473" w:rsidTr="00203F23">
        <w:trPr>
          <w:trHeight w:val="340"/>
        </w:trPr>
        <w:tc>
          <w:tcPr>
            <w:tcW w:w="2835" w:type="dxa"/>
            <w:vAlign w:val="center"/>
          </w:tcPr>
          <w:p w14:paraId="41D6A893" w14:textId="34EB99EF" w:rsidR="00BA14E0" w:rsidRDefault="00BA14E0" w:rsidP="00343FD6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Desenvolvedor pleno</w:t>
            </w:r>
          </w:p>
        </w:tc>
        <w:tc>
          <w:tcPr>
            <w:tcW w:w="1276" w:type="dxa"/>
          </w:tcPr>
          <w:p w14:paraId="679FED3F" w14:textId="019E1045" w:rsidR="00BA14E0" w:rsidRDefault="00BA14E0" w:rsidP="001C12D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630DF17B" w14:textId="60E55004" w:rsidR="00BA14E0" w:rsidRDefault="00BA14E0" w:rsidP="001C12D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28F5F2F9" w14:textId="5263DD50" w:rsidR="00BA14E0" w:rsidRDefault="00BA14E0" w:rsidP="0071658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14:paraId="7E76F486" w14:textId="487A3FFB" w:rsidR="00BA14E0" w:rsidRDefault="00203F23" w:rsidP="004308B4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4.000,00</w:t>
            </w:r>
          </w:p>
        </w:tc>
        <w:tc>
          <w:tcPr>
            <w:tcW w:w="1276" w:type="dxa"/>
          </w:tcPr>
          <w:p w14:paraId="21919CE0" w14:textId="474483BC" w:rsidR="00BA14E0" w:rsidRDefault="00132F72" w:rsidP="001C12D4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24.000,00</w:t>
            </w:r>
          </w:p>
        </w:tc>
      </w:tr>
      <w:tr w:rsidR="00BA14E0" w:rsidRPr="007D7B1A" w14:paraId="65239983" w14:textId="565EDFCC" w:rsidTr="00203F23">
        <w:trPr>
          <w:trHeight w:val="340"/>
        </w:trPr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2CAD0C2C" w14:textId="02B0E36C" w:rsidR="00BA14E0" w:rsidRPr="007D7B1A" w:rsidRDefault="00BA14E0" w:rsidP="00343FD6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Bolsistas de desenvolvimento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335BB1" w14:textId="27E2D693" w:rsidR="00BA14E0" w:rsidRDefault="00BA14E0" w:rsidP="001C12D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69843BF" w14:textId="583B8C82" w:rsidR="00BA14E0" w:rsidRPr="007D7B1A" w:rsidRDefault="00BA14E0" w:rsidP="001C12D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5B8C835" w14:textId="5A01C1CB" w:rsidR="00BA14E0" w:rsidRPr="007D7B1A" w:rsidRDefault="00BA14E0" w:rsidP="0071658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4AEE8BE" w14:textId="1CC7EA04" w:rsidR="00BA14E0" w:rsidRPr="007D7B1A" w:rsidRDefault="004308B4" w:rsidP="004308B4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2.000,00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BC7086" w14:textId="78573B10" w:rsidR="00BA14E0" w:rsidRPr="007D7B1A" w:rsidRDefault="00B97389" w:rsidP="001C12D4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4308B4">
              <w:rPr>
                <w:rFonts w:ascii="Times New Roman" w:hAnsi="Times New Roman" w:cs="Times New Roman"/>
                <w:sz w:val="20"/>
                <w:szCs w:val="20"/>
              </w:rPr>
              <w:t>.000</w:t>
            </w:r>
            <w:r w:rsidR="00203F23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BA14E0" w:rsidRPr="007D7B1A" w14:paraId="4C53BA71" w14:textId="7C14D29A" w:rsidTr="00203F23">
        <w:trPr>
          <w:trHeight w:val="340"/>
        </w:trPr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086D08F4" w14:textId="7CDA7EE3" w:rsidR="00BA14E0" w:rsidRPr="00C34617" w:rsidRDefault="00BA14E0" w:rsidP="00C34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4617">
              <w:rPr>
                <w:rFonts w:ascii="Times New Roman" w:hAnsi="Times New Roman" w:cs="Times New Roman"/>
                <w:sz w:val="20"/>
                <w:szCs w:val="20"/>
              </w:rPr>
              <w:t>Bolsista de design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gráfico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E6063D" w14:textId="4FD5B9AE" w:rsidR="00BA14E0" w:rsidRDefault="00BA14E0" w:rsidP="003C4DD7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9FD2A8B" w14:textId="7F8A3602" w:rsidR="00BA14E0" w:rsidRDefault="00BA14E0" w:rsidP="003C4DD7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055EF49" w14:textId="5E556AE0" w:rsidR="00BA14E0" w:rsidRDefault="00BA14E0" w:rsidP="0071658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BC9A6B9" w14:textId="06F7E22F" w:rsidR="00BA14E0" w:rsidRDefault="00BA14E0" w:rsidP="004308B4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308B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000,00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E052D5" w14:textId="0B032AB3" w:rsidR="00BA14E0" w:rsidRDefault="004308B4" w:rsidP="003C4DD7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6.000,00</w:t>
            </w:r>
          </w:p>
        </w:tc>
      </w:tr>
      <w:tr w:rsidR="004308B4" w:rsidRPr="007D7B1A" w14:paraId="74FF0B65" w14:textId="6C6B73B9" w:rsidTr="00203F23">
        <w:trPr>
          <w:trHeight w:val="340"/>
        </w:trPr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3293256" w14:textId="44EEC2D5" w:rsidR="004308B4" w:rsidRPr="00291535" w:rsidRDefault="004308B4" w:rsidP="004308B4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Aquisição de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assets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imagens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2C27D18" w14:textId="55411EE7" w:rsidR="004308B4" w:rsidRDefault="004308B4" w:rsidP="004308B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E7D1384" w14:textId="60E52663" w:rsidR="004308B4" w:rsidRDefault="004308B4" w:rsidP="004308B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F62759C" w14:textId="0232DB48" w:rsidR="004308B4" w:rsidRDefault="004308B4" w:rsidP="004308B4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F46C687" w14:textId="2CC32C77" w:rsidR="004308B4" w:rsidRDefault="004308B4" w:rsidP="004308B4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1436D00" w14:textId="660302B9" w:rsidR="004308B4" w:rsidRDefault="004308B4" w:rsidP="004308B4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200,00</w:t>
            </w:r>
          </w:p>
        </w:tc>
      </w:tr>
      <w:tr w:rsidR="004308B4" w:rsidRPr="007D7B1A" w14:paraId="6C8E9940" w14:textId="35298102" w:rsidTr="00203F23">
        <w:trPr>
          <w:trHeight w:val="340"/>
        </w:trPr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D9F101A" w14:textId="109F62F9" w:rsidR="004308B4" w:rsidRDefault="004308B4" w:rsidP="00430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Aquisição de pacotes sonoros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BB430C" w14:textId="3E4B63D4" w:rsidR="004308B4" w:rsidRDefault="004308B4" w:rsidP="004308B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A39BAE4" w14:textId="51FE9ACD" w:rsidR="004308B4" w:rsidRDefault="004308B4" w:rsidP="004308B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3C3A9FF" w14:textId="19BA244D" w:rsidR="004308B4" w:rsidRDefault="004308B4" w:rsidP="004308B4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45D8E6E" w14:textId="568D9E7B" w:rsidR="004308B4" w:rsidRDefault="004308B4" w:rsidP="004308B4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46E8BF" w14:textId="4DF8D115" w:rsidR="004308B4" w:rsidRDefault="004308B4" w:rsidP="004308B4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150,00</w:t>
            </w:r>
          </w:p>
        </w:tc>
      </w:tr>
      <w:tr w:rsidR="00542D9D" w:rsidRPr="007D7B1A" w14:paraId="15701C46" w14:textId="77777777" w:rsidTr="00203F23">
        <w:trPr>
          <w:trHeight w:val="340"/>
        </w:trPr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4D6D9F0A" w14:textId="55126399" w:rsidR="00542D9D" w:rsidRDefault="00542D9D" w:rsidP="00430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Taxa FURB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7B1462" w14:textId="77777777" w:rsidR="00542D9D" w:rsidRDefault="00542D9D" w:rsidP="004308B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9C9AD98" w14:textId="77777777" w:rsidR="00542D9D" w:rsidRDefault="00542D9D" w:rsidP="004308B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91590AF" w14:textId="77777777" w:rsidR="00542D9D" w:rsidRDefault="00542D9D" w:rsidP="004308B4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B5C8787" w14:textId="77777777" w:rsidR="00542D9D" w:rsidRDefault="00542D9D" w:rsidP="004308B4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7C82CEC" w14:textId="065776EE" w:rsidR="00542D9D" w:rsidRPr="00542D9D" w:rsidRDefault="00542D9D" w:rsidP="004308B4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??</w:t>
            </w:r>
          </w:p>
        </w:tc>
      </w:tr>
      <w:tr w:rsidR="004308B4" w:rsidRPr="007D7B1A" w14:paraId="02710658" w14:textId="56246CEA" w:rsidTr="00203F23">
        <w:trPr>
          <w:trHeight w:val="340"/>
        </w:trPr>
        <w:tc>
          <w:tcPr>
            <w:tcW w:w="283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6625967" w14:textId="30998C17" w:rsidR="004308B4" w:rsidRPr="007D7B1A" w:rsidRDefault="004308B4" w:rsidP="004308B4">
            <w:pPr>
              <w:ind w:firstLine="31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7B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4C5F9827" w14:textId="77777777" w:rsidR="004308B4" w:rsidRDefault="004308B4" w:rsidP="004308B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3EA0D72" w14:textId="3D7BAB18" w:rsidR="004308B4" w:rsidRDefault="004308B4" w:rsidP="004308B4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60CC392" w14:textId="1795DF19" w:rsidR="004308B4" w:rsidRPr="007D7B1A" w:rsidRDefault="004308B4" w:rsidP="004308B4">
            <w:pPr>
              <w:pStyle w:val="PargrafodaLista"/>
              <w:tabs>
                <w:tab w:val="left" w:pos="862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8CB863F" w14:textId="6691353F" w:rsidR="004308B4" w:rsidRPr="007D7B1A" w:rsidRDefault="004308B4" w:rsidP="004308B4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4E7340EC" w14:textId="6588E7CC" w:rsidR="004308B4" w:rsidRPr="00542D9D" w:rsidRDefault="00F4418C" w:rsidP="004308B4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9</w:t>
            </w:r>
            <w:r w:rsidR="009F25CE"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0</w:t>
            </w:r>
            <w:r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.350,00</w:t>
            </w:r>
          </w:p>
        </w:tc>
      </w:tr>
    </w:tbl>
    <w:p w14:paraId="663118D0" w14:textId="77777777" w:rsidR="001C12D4" w:rsidRDefault="001C12D4" w:rsidP="005E006F">
      <w:pPr>
        <w:jc w:val="both"/>
        <w:rPr>
          <w:rFonts w:ascii="Times New Roman" w:hAnsi="Times New Roman" w:cs="Times New Roman"/>
          <w:b/>
          <w:bCs/>
        </w:rPr>
      </w:pPr>
    </w:p>
    <w:p w14:paraId="27205F7E" w14:textId="665D2954" w:rsidR="003A19D9" w:rsidRPr="00145DB1" w:rsidRDefault="003A19D9" w:rsidP="003A19D9">
      <w:pPr>
        <w:spacing w:after="1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Orçamento detalhado por especialidade, horas disponíveis por mês, valor por hora e valor mensal para atividade B: jogo com realidade misturada</w:t>
      </w:r>
    </w:p>
    <w:tbl>
      <w:tblPr>
        <w:tblStyle w:val="Tabelacomgrade"/>
        <w:tblW w:w="8931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276"/>
        <w:gridCol w:w="1134"/>
        <w:gridCol w:w="1134"/>
        <w:gridCol w:w="1276"/>
      </w:tblGrid>
      <w:tr w:rsidR="003A19D9" w:rsidRPr="007D7B1A" w14:paraId="5B63793C" w14:textId="77777777" w:rsidTr="00635CA8">
        <w:trPr>
          <w:trHeight w:val="113"/>
        </w:trPr>
        <w:tc>
          <w:tcPr>
            <w:tcW w:w="2835" w:type="dxa"/>
            <w:vAlign w:val="bottom"/>
          </w:tcPr>
          <w:p w14:paraId="1FFC2178" w14:textId="77777777" w:rsidR="003A19D9" w:rsidRPr="007D7B1A" w:rsidRDefault="003A19D9" w:rsidP="00635C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Atividade</w:t>
            </w:r>
          </w:p>
        </w:tc>
        <w:tc>
          <w:tcPr>
            <w:tcW w:w="1276" w:type="dxa"/>
            <w:vAlign w:val="center"/>
          </w:tcPr>
          <w:p w14:paraId="269CB104" w14:textId="77777777" w:rsidR="003A19D9" w:rsidRDefault="003A19D9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Quantidade</w:t>
            </w:r>
          </w:p>
        </w:tc>
        <w:tc>
          <w:tcPr>
            <w:tcW w:w="1276" w:type="dxa"/>
            <w:vAlign w:val="bottom"/>
          </w:tcPr>
          <w:p w14:paraId="643FB7AC" w14:textId="77777777" w:rsidR="003A19D9" w:rsidRPr="007D7B1A" w:rsidRDefault="003A19D9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Quantidade meses</w:t>
            </w:r>
          </w:p>
        </w:tc>
        <w:tc>
          <w:tcPr>
            <w:tcW w:w="1134" w:type="dxa"/>
            <w:vAlign w:val="bottom"/>
          </w:tcPr>
          <w:p w14:paraId="7B763DC9" w14:textId="77777777" w:rsidR="003A19D9" w:rsidRPr="007D7B1A" w:rsidRDefault="003A19D9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Horas por semana</w:t>
            </w:r>
          </w:p>
        </w:tc>
        <w:tc>
          <w:tcPr>
            <w:tcW w:w="1134" w:type="dxa"/>
            <w:vAlign w:val="bottom"/>
          </w:tcPr>
          <w:p w14:paraId="022D5557" w14:textId="77777777" w:rsidR="003A19D9" w:rsidRPr="007D7B1A" w:rsidRDefault="003A19D9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 mensal R$</w:t>
            </w:r>
          </w:p>
        </w:tc>
        <w:tc>
          <w:tcPr>
            <w:tcW w:w="1276" w:type="dxa"/>
          </w:tcPr>
          <w:p w14:paraId="202F8DE6" w14:textId="77777777" w:rsidR="003A19D9" w:rsidRDefault="003A19D9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 total R$</w:t>
            </w:r>
          </w:p>
        </w:tc>
      </w:tr>
      <w:tr w:rsidR="003A19D9" w:rsidRPr="007D7B1A" w14:paraId="5372DC9C" w14:textId="77777777" w:rsidTr="00635CA8">
        <w:trPr>
          <w:trHeight w:val="340"/>
        </w:trPr>
        <w:tc>
          <w:tcPr>
            <w:tcW w:w="2835" w:type="dxa"/>
            <w:vAlign w:val="center"/>
          </w:tcPr>
          <w:p w14:paraId="122EEAFC" w14:textId="77777777" w:rsidR="003A19D9" w:rsidRPr="007D7B1A" w:rsidRDefault="003A19D9" w:rsidP="00635CA8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Coordenação </w:t>
            </w:r>
          </w:p>
        </w:tc>
        <w:tc>
          <w:tcPr>
            <w:tcW w:w="1276" w:type="dxa"/>
          </w:tcPr>
          <w:p w14:paraId="2CF98683" w14:textId="77777777" w:rsidR="003A19D9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7BAA1592" w14:textId="77777777" w:rsidR="003A19D9" w:rsidRPr="007D7B1A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470A74E7" w14:textId="77777777" w:rsidR="003A19D9" w:rsidRPr="007D7B1A" w:rsidRDefault="003A19D9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7733AD4A" w14:textId="77777777" w:rsidR="003A19D9" w:rsidRPr="007D7B1A" w:rsidRDefault="003A19D9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276" w:type="dxa"/>
          </w:tcPr>
          <w:p w14:paraId="148BD4E4" w14:textId="77777777" w:rsidR="003A19D9" w:rsidRPr="007D7B1A" w:rsidRDefault="003A19D9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6.000,00</w:t>
            </w:r>
          </w:p>
        </w:tc>
      </w:tr>
      <w:tr w:rsidR="003A19D9" w:rsidRPr="007D7B1A" w14:paraId="092C5105" w14:textId="77777777" w:rsidTr="00635CA8">
        <w:trPr>
          <w:trHeight w:val="340"/>
        </w:trPr>
        <w:tc>
          <w:tcPr>
            <w:tcW w:w="2835" w:type="dxa"/>
            <w:vAlign w:val="center"/>
          </w:tcPr>
          <w:p w14:paraId="788625D5" w14:textId="77777777" w:rsidR="003A19D9" w:rsidRPr="007D7B1A" w:rsidRDefault="003A19D9" w:rsidP="00635CA8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Professor da área gráfica</w:t>
            </w:r>
          </w:p>
        </w:tc>
        <w:tc>
          <w:tcPr>
            <w:tcW w:w="1276" w:type="dxa"/>
          </w:tcPr>
          <w:p w14:paraId="4D66626D" w14:textId="77777777" w:rsidR="003A19D9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6BDAC7C9" w14:textId="77777777" w:rsidR="003A19D9" w:rsidRPr="007D7B1A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432F6234" w14:textId="77777777" w:rsidR="003A19D9" w:rsidRPr="007D7B1A" w:rsidRDefault="003A19D9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0BD74C38" w14:textId="77777777" w:rsidR="003A19D9" w:rsidRPr="007D7B1A" w:rsidRDefault="003A19D9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276" w:type="dxa"/>
          </w:tcPr>
          <w:p w14:paraId="5D93C653" w14:textId="77777777" w:rsidR="003A19D9" w:rsidRPr="007D7B1A" w:rsidRDefault="003A19D9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6.000,00</w:t>
            </w:r>
          </w:p>
        </w:tc>
      </w:tr>
      <w:tr w:rsidR="003A19D9" w:rsidRPr="007D7B1A" w14:paraId="49922D73" w14:textId="77777777" w:rsidTr="00635CA8">
        <w:trPr>
          <w:trHeight w:val="340"/>
        </w:trPr>
        <w:tc>
          <w:tcPr>
            <w:tcW w:w="2835" w:type="dxa"/>
            <w:vAlign w:val="center"/>
          </w:tcPr>
          <w:p w14:paraId="042CF1C1" w14:textId="77777777" w:rsidR="003A19D9" w:rsidRDefault="003A19D9" w:rsidP="00635CA8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Professor da área de educação</w:t>
            </w:r>
          </w:p>
        </w:tc>
        <w:tc>
          <w:tcPr>
            <w:tcW w:w="1276" w:type="dxa"/>
          </w:tcPr>
          <w:p w14:paraId="4B4330C9" w14:textId="77777777" w:rsidR="003A19D9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6BB36748" w14:textId="77777777" w:rsidR="003A19D9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5C8E344F" w14:textId="77777777" w:rsidR="003A19D9" w:rsidRDefault="003A19D9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56799DFA" w14:textId="77777777" w:rsidR="003A19D9" w:rsidRDefault="003A19D9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276" w:type="dxa"/>
          </w:tcPr>
          <w:p w14:paraId="12AE7383" w14:textId="77777777" w:rsidR="003A19D9" w:rsidRDefault="003A19D9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6.000,00</w:t>
            </w:r>
          </w:p>
        </w:tc>
      </w:tr>
      <w:tr w:rsidR="003A19D9" w:rsidRPr="007D7B1A" w14:paraId="414A6FF6" w14:textId="77777777" w:rsidTr="00635CA8">
        <w:trPr>
          <w:trHeight w:val="340"/>
        </w:trPr>
        <w:tc>
          <w:tcPr>
            <w:tcW w:w="2835" w:type="dxa"/>
            <w:vAlign w:val="center"/>
          </w:tcPr>
          <w:p w14:paraId="07E66BD9" w14:textId="77777777" w:rsidR="003A19D9" w:rsidRDefault="003A19D9" w:rsidP="00635CA8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Desenvolvedor sênior</w:t>
            </w:r>
          </w:p>
        </w:tc>
        <w:tc>
          <w:tcPr>
            <w:tcW w:w="1276" w:type="dxa"/>
          </w:tcPr>
          <w:p w14:paraId="2DC419DB" w14:textId="77777777" w:rsidR="003A19D9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5720BEF9" w14:textId="77777777" w:rsidR="003A19D9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1E4B3D30" w14:textId="77777777" w:rsidR="003A19D9" w:rsidRDefault="003A19D9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47770F09" w14:textId="77777777" w:rsidR="003A19D9" w:rsidRDefault="003A19D9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5.000,00</w:t>
            </w:r>
          </w:p>
        </w:tc>
        <w:tc>
          <w:tcPr>
            <w:tcW w:w="1276" w:type="dxa"/>
          </w:tcPr>
          <w:p w14:paraId="3D88B9BE" w14:textId="77777777" w:rsidR="003A19D9" w:rsidRDefault="003A19D9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30.000,00</w:t>
            </w:r>
          </w:p>
        </w:tc>
      </w:tr>
      <w:tr w:rsidR="003A19D9" w:rsidRPr="007D7B1A" w14:paraId="7FF20B10" w14:textId="77777777" w:rsidTr="00635CA8">
        <w:trPr>
          <w:trHeight w:val="340"/>
        </w:trPr>
        <w:tc>
          <w:tcPr>
            <w:tcW w:w="2835" w:type="dxa"/>
            <w:vAlign w:val="center"/>
          </w:tcPr>
          <w:p w14:paraId="5FB60436" w14:textId="77777777" w:rsidR="003A19D9" w:rsidRDefault="003A19D9" w:rsidP="00635CA8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Desenvolvedor pleno</w:t>
            </w:r>
          </w:p>
        </w:tc>
        <w:tc>
          <w:tcPr>
            <w:tcW w:w="1276" w:type="dxa"/>
          </w:tcPr>
          <w:p w14:paraId="64CC6F45" w14:textId="44C12105" w:rsidR="003A19D9" w:rsidRDefault="00B05AB3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11D59A3D" w14:textId="77777777" w:rsidR="003A19D9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4A8AC66A" w14:textId="77777777" w:rsidR="003A19D9" w:rsidRDefault="003A19D9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14:paraId="48EAA973" w14:textId="00DF93CA" w:rsidR="003A19D9" w:rsidRDefault="00702621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A19D9">
              <w:rPr>
                <w:rFonts w:ascii="Times New Roman" w:hAnsi="Times New Roman" w:cs="Times New Roman"/>
                <w:sz w:val="20"/>
                <w:szCs w:val="20"/>
              </w:rPr>
              <w:t>.000,00</w:t>
            </w:r>
          </w:p>
        </w:tc>
        <w:tc>
          <w:tcPr>
            <w:tcW w:w="1276" w:type="dxa"/>
          </w:tcPr>
          <w:p w14:paraId="6D736B8E" w14:textId="0AF34DF6" w:rsidR="003A19D9" w:rsidRDefault="00702621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  <w:r w:rsidR="003A19D9">
              <w:rPr>
                <w:rFonts w:ascii="Times New Roman" w:hAnsi="Times New Roman" w:cs="Times New Roman"/>
                <w:sz w:val="20"/>
                <w:szCs w:val="20"/>
              </w:rPr>
              <w:t>.000,00</w:t>
            </w:r>
          </w:p>
        </w:tc>
      </w:tr>
      <w:tr w:rsidR="003A19D9" w:rsidRPr="007D7B1A" w14:paraId="1898C77E" w14:textId="77777777" w:rsidTr="00635CA8">
        <w:trPr>
          <w:trHeight w:val="340"/>
        </w:trPr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039F54FC" w14:textId="77777777" w:rsidR="003A19D9" w:rsidRPr="007D7B1A" w:rsidRDefault="003A19D9" w:rsidP="00635CA8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Bolsistas de desenvolvimento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28BF7E1" w14:textId="77777777" w:rsidR="003A19D9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EB12C49" w14:textId="77777777" w:rsidR="003A19D9" w:rsidRPr="007D7B1A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DFCB32E" w14:textId="77777777" w:rsidR="003A19D9" w:rsidRPr="007D7B1A" w:rsidRDefault="003A19D9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272AA34" w14:textId="77777777" w:rsidR="003A19D9" w:rsidRPr="007D7B1A" w:rsidRDefault="003A19D9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2.000,00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3F85318" w14:textId="77777777" w:rsidR="003A19D9" w:rsidRPr="007D7B1A" w:rsidRDefault="003A19D9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12.000,00</w:t>
            </w:r>
          </w:p>
        </w:tc>
      </w:tr>
      <w:tr w:rsidR="003A19D9" w:rsidRPr="007D7B1A" w14:paraId="60E0F8FF" w14:textId="77777777" w:rsidTr="00635CA8">
        <w:trPr>
          <w:trHeight w:val="340"/>
        </w:trPr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3829E558" w14:textId="77777777" w:rsidR="003A19D9" w:rsidRPr="00C34617" w:rsidRDefault="003A19D9" w:rsidP="00635C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4617">
              <w:rPr>
                <w:rFonts w:ascii="Times New Roman" w:hAnsi="Times New Roman" w:cs="Times New Roman"/>
                <w:sz w:val="20"/>
                <w:szCs w:val="20"/>
              </w:rPr>
              <w:t>Bolsista de design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gráfico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A504021" w14:textId="77777777" w:rsidR="003A19D9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3B8FFB1" w14:textId="77777777" w:rsidR="003A19D9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B35EAA3" w14:textId="77777777" w:rsidR="003A19D9" w:rsidRDefault="003A19D9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E77580A" w14:textId="77777777" w:rsidR="003A19D9" w:rsidRDefault="003A19D9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7955E6" w14:textId="77777777" w:rsidR="003A19D9" w:rsidRDefault="003A19D9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6.000,00</w:t>
            </w:r>
          </w:p>
        </w:tc>
      </w:tr>
      <w:tr w:rsidR="003A19D9" w:rsidRPr="007D7B1A" w14:paraId="118F0F99" w14:textId="77777777" w:rsidTr="00635CA8">
        <w:trPr>
          <w:trHeight w:val="340"/>
        </w:trPr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31BD416E" w14:textId="77777777" w:rsidR="003A19D9" w:rsidRPr="00291535" w:rsidRDefault="003A19D9" w:rsidP="00635CA8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Aquisição de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assets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imagens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83D6ED" w14:textId="77777777" w:rsidR="003A19D9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0D92442" w14:textId="77777777" w:rsidR="003A19D9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550A980" w14:textId="77777777" w:rsidR="003A19D9" w:rsidRDefault="003A19D9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283962D" w14:textId="77777777" w:rsidR="003A19D9" w:rsidRDefault="003A19D9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D250DCB" w14:textId="77777777" w:rsidR="003A19D9" w:rsidRDefault="003A19D9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200,00</w:t>
            </w:r>
          </w:p>
        </w:tc>
      </w:tr>
      <w:tr w:rsidR="003A19D9" w:rsidRPr="007D7B1A" w14:paraId="414B2F91" w14:textId="77777777" w:rsidTr="00635CA8">
        <w:trPr>
          <w:trHeight w:val="340"/>
        </w:trPr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385614F5" w14:textId="77777777" w:rsidR="003A19D9" w:rsidRDefault="003A19D9" w:rsidP="00635C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Aquisição de pacotes sonoros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96ED391" w14:textId="77777777" w:rsidR="003A19D9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BB75658" w14:textId="77777777" w:rsidR="003A19D9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3781A54" w14:textId="77777777" w:rsidR="003A19D9" w:rsidRDefault="003A19D9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196D060" w14:textId="77777777" w:rsidR="003A19D9" w:rsidRDefault="003A19D9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1C4ADC6" w14:textId="77777777" w:rsidR="003A19D9" w:rsidRDefault="003A19D9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150,00</w:t>
            </w:r>
          </w:p>
        </w:tc>
      </w:tr>
      <w:tr w:rsidR="00542D9D" w:rsidRPr="007D7B1A" w14:paraId="314E3E61" w14:textId="77777777" w:rsidTr="00635CA8">
        <w:trPr>
          <w:trHeight w:val="340"/>
        </w:trPr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BA10F39" w14:textId="7ADCDA33" w:rsidR="00542D9D" w:rsidRDefault="00542D9D" w:rsidP="00635C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Taxa FURB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D1B7B4" w14:textId="77777777" w:rsidR="00542D9D" w:rsidRDefault="00542D9D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4813E7E" w14:textId="77777777" w:rsidR="00542D9D" w:rsidRDefault="00542D9D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D475A43" w14:textId="77777777" w:rsidR="00542D9D" w:rsidRDefault="00542D9D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5EAB29" w14:textId="77777777" w:rsidR="00542D9D" w:rsidRDefault="00542D9D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BD9102C" w14:textId="2C8A7369" w:rsidR="00542D9D" w:rsidRPr="00542D9D" w:rsidRDefault="00542D9D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??</w:t>
            </w:r>
          </w:p>
        </w:tc>
      </w:tr>
      <w:tr w:rsidR="003A19D9" w:rsidRPr="007D7B1A" w14:paraId="67964635" w14:textId="77777777" w:rsidTr="00635CA8">
        <w:trPr>
          <w:trHeight w:val="340"/>
        </w:trPr>
        <w:tc>
          <w:tcPr>
            <w:tcW w:w="283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C6C9A36" w14:textId="77777777" w:rsidR="003A19D9" w:rsidRPr="007D7B1A" w:rsidRDefault="003A19D9" w:rsidP="00635CA8">
            <w:pPr>
              <w:ind w:firstLine="31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7B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6D650B8A" w14:textId="77777777" w:rsidR="003A19D9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878AC23" w14:textId="77777777" w:rsidR="003A19D9" w:rsidRDefault="003A19D9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870900F" w14:textId="77777777" w:rsidR="003A19D9" w:rsidRPr="007D7B1A" w:rsidRDefault="003A19D9" w:rsidP="00635CA8">
            <w:pPr>
              <w:pStyle w:val="PargrafodaLista"/>
              <w:tabs>
                <w:tab w:val="left" w:pos="862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1536505" w14:textId="77777777" w:rsidR="003A19D9" w:rsidRPr="007D7B1A" w:rsidRDefault="003A19D9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775734EC" w14:textId="2618E57D" w:rsidR="003A19D9" w:rsidRPr="00542D9D" w:rsidRDefault="006D2A71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114.350</w:t>
            </w:r>
            <w:r w:rsidR="003A19D9"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,00</w:t>
            </w:r>
          </w:p>
        </w:tc>
      </w:tr>
    </w:tbl>
    <w:p w14:paraId="0FF78E72" w14:textId="77777777" w:rsidR="003A19D9" w:rsidRDefault="003A19D9" w:rsidP="00336411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p w14:paraId="61F31113" w14:textId="3E0CE69B" w:rsidR="00336411" w:rsidRDefault="00336411" w:rsidP="00336411">
      <w:pPr>
        <w:spacing w:after="1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Orçamento detalhado por especialidade, horas disponíveis por mês, valor por hora e valor mensal para atividade </w:t>
      </w:r>
      <w:r w:rsidR="003A19D9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: </w:t>
      </w:r>
      <w:r w:rsidR="003A19D9">
        <w:rPr>
          <w:rFonts w:ascii="Times New Roman" w:hAnsi="Times New Roman" w:cs="Times New Roman"/>
          <w:b/>
          <w:bCs/>
        </w:rPr>
        <w:t>Servidor</w:t>
      </w:r>
    </w:p>
    <w:p w14:paraId="125C6203" w14:textId="77777777" w:rsidR="00F4418C" w:rsidRDefault="00F4418C" w:rsidP="00336411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8931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276"/>
        <w:gridCol w:w="1134"/>
        <w:gridCol w:w="1134"/>
        <w:gridCol w:w="1276"/>
      </w:tblGrid>
      <w:tr w:rsidR="00F4418C" w:rsidRPr="007D7B1A" w14:paraId="2ECA7A33" w14:textId="77777777" w:rsidTr="00635CA8">
        <w:trPr>
          <w:trHeight w:val="113"/>
        </w:trPr>
        <w:tc>
          <w:tcPr>
            <w:tcW w:w="2835" w:type="dxa"/>
            <w:vAlign w:val="bottom"/>
          </w:tcPr>
          <w:p w14:paraId="31AE39AD" w14:textId="77777777" w:rsidR="00F4418C" w:rsidRPr="007D7B1A" w:rsidRDefault="00F4418C" w:rsidP="00635C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Atividade</w:t>
            </w:r>
          </w:p>
        </w:tc>
        <w:tc>
          <w:tcPr>
            <w:tcW w:w="1276" w:type="dxa"/>
            <w:vAlign w:val="center"/>
          </w:tcPr>
          <w:p w14:paraId="03E771E0" w14:textId="77777777" w:rsidR="00F4418C" w:rsidRDefault="00F4418C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Quantidade</w:t>
            </w:r>
          </w:p>
        </w:tc>
        <w:tc>
          <w:tcPr>
            <w:tcW w:w="1276" w:type="dxa"/>
            <w:vAlign w:val="bottom"/>
          </w:tcPr>
          <w:p w14:paraId="6108518D" w14:textId="77777777" w:rsidR="00F4418C" w:rsidRPr="007D7B1A" w:rsidRDefault="00F4418C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Quantidade meses</w:t>
            </w:r>
          </w:p>
        </w:tc>
        <w:tc>
          <w:tcPr>
            <w:tcW w:w="1134" w:type="dxa"/>
            <w:vAlign w:val="bottom"/>
          </w:tcPr>
          <w:p w14:paraId="172D6A63" w14:textId="77777777" w:rsidR="00F4418C" w:rsidRPr="007D7B1A" w:rsidRDefault="00F4418C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Horas por semana</w:t>
            </w:r>
          </w:p>
        </w:tc>
        <w:tc>
          <w:tcPr>
            <w:tcW w:w="1134" w:type="dxa"/>
            <w:vAlign w:val="bottom"/>
          </w:tcPr>
          <w:p w14:paraId="44571B7A" w14:textId="77777777" w:rsidR="00F4418C" w:rsidRPr="007D7B1A" w:rsidRDefault="00F4418C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 mensal R$</w:t>
            </w:r>
          </w:p>
        </w:tc>
        <w:tc>
          <w:tcPr>
            <w:tcW w:w="1276" w:type="dxa"/>
          </w:tcPr>
          <w:p w14:paraId="5CC5E40C" w14:textId="77777777" w:rsidR="00F4418C" w:rsidRDefault="00F4418C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 total R$</w:t>
            </w:r>
          </w:p>
        </w:tc>
      </w:tr>
      <w:tr w:rsidR="00F4418C" w:rsidRPr="007D7B1A" w14:paraId="70C7B054" w14:textId="77777777" w:rsidTr="00635CA8">
        <w:trPr>
          <w:trHeight w:val="340"/>
        </w:trPr>
        <w:tc>
          <w:tcPr>
            <w:tcW w:w="2835" w:type="dxa"/>
            <w:vAlign w:val="center"/>
          </w:tcPr>
          <w:p w14:paraId="28BEC833" w14:textId="796ECF0D" w:rsidR="00F4418C" w:rsidRPr="007D7B1A" w:rsidRDefault="00F4418C" w:rsidP="00F4418C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Coordenação </w:t>
            </w:r>
          </w:p>
        </w:tc>
        <w:tc>
          <w:tcPr>
            <w:tcW w:w="1276" w:type="dxa"/>
          </w:tcPr>
          <w:p w14:paraId="3A1325EB" w14:textId="77777777" w:rsidR="00F4418C" w:rsidRDefault="00F4418C" w:rsidP="00F4418C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0BA2769A" w14:textId="77777777" w:rsidR="00F4418C" w:rsidRPr="007D7B1A" w:rsidRDefault="00F4418C" w:rsidP="00F4418C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72AC9755" w14:textId="096F9392" w:rsidR="00F4418C" w:rsidRPr="007D7B1A" w:rsidRDefault="009F25CE" w:rsidP="00F4418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62368A38" w14:textId="77777777" w:rsidR="00F4418C" w:rsidRPr="007D7B1A" w:rsidRDefault="00F4418C" w:rsidP="00F4418C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276" w:type="dxa"/>
          </w:tcPr>
          <w:p w14:paraId="61616760" w14:textId="1200D883" w:rsidR="00F4418C" w:rsidRPr="007D7B1A" w:rsidRDefault="009F25CE" w:rsidP="00F4418C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4418C">
              <w:rPr>
                <w:rFonts w:ascii="Times New Roman" w:hAnsi="Times New Roman" w:cs="Times New Roman"/>
                <w:sz w:val="20"/>
                <w:szCs w:val="20"/>
              </w:rPr>
              <w:t>.000,00</w:t>
            </w:r>
          </w:p>
        </w:tc>
      </w:tr>
      <w:tr w:rsidR="00F4418C" w:rsidRPr="007D7B1A" w14:paraId="6203597B" w14:textId="77777777" w:rsidTr="00635CA8">
        <w:trPr>
          <w:trHeight w:val="340"/>
        </w:trPr>
        <w:tc>
          <w:tcPr>
            <w:tcW w:w="2835" w:type="dxa"/>
            <w:vAlign w:val="center"/>
          </w:tcPr>
          <w:p w14:paraId="37C47A48" w14:textId="3FD0C1AC" w:rsidR="00F4418C" w:rsidRPr="007D7B1A" w:rsidRDefault="00F4418C" w:rsidP="00F4418C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Professor da área de educação</w:t>
            </w:r>
          </w:p>
        </w:tc>
        <w:tc>
          <w:tcPr>
            <w:tcW w:w="1276" w:type="dxa"/>
          </w:tcPr>
          <w:p w14:paraId="0793E810" w14:textId="77777777" w:rsidR="00F4418C" w:rsidRDefault="00F4418C" w:rsidP="00F4418C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503A615D" w14:textId="77777777" w:rsidR="00F4418C" w:rsidRPr="007D7B1A" w:rsidRDefault="00F4418C" w:rsidP="00F4418C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6AB6056C" w14:textId="2F22F91B" w:rsidR="00F4418C" w:rsidRPr="007D7B1A" w:rsidRDefault="009F25CE" w:rsidP="00F4418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63FAFBDD" w14:textId="77777777" w:rsidR="00F4418C" w:rsidRPr="007D7B1A" w:rsidRDefault="00F4418C" w:rsidP="00F4418C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276" w:type="dxa"/>
          </w:tcPr>
          <w:p w14:paraId="2E9D4240" w14:textId="18DB541E" w:rsidR="00F4418C" w:rsidRPr="007D7B1A" w:rsidRDefault="00751B42" w:rsidP="00F4418C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4418C">
              <w:rPr>
                <w:rFonts w:ascii="Times New Roman" w:hAnsi="Times New Roman" w:cs="Times New Roman"/>
                <w:sz w:val="20"/>
                <w:szCs w:val="20"/>
              </w:rPr>
              <w:t>.000,00</w:t>
            </w:r>
          </w:p>
        </w:tc>
      </w:tr>
      <w:tr w:rsidR="00F4418C" w:rsidRPr="007D7B1A" w14:paraId="48ACA291" w14:textId="77777777" w:rsidTr="00635CA8">
        <w:trPr>
          <w:trHeight w:val="340"/>
        </w:trPr>
        <w:tc>
          <w:tcPr>
            <w:tcW w:w="2835" w:type="dxa"/>
            <w:vAlign w:val="center"/>
          </w:tcPr>
          <w:p w14:paraId="358CA16B" w14:textId="6B8B133A" w:rsidR="00F4418C" w:rsidRDefault="00F4418C" w:rsidP="00F4418C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Projetista sênior</w:t>
            </w:r>
          </w:p>
        </w:tc>
        <w:tc>
          <w:tcPr>
            <w:tcW w:w="1276" w:type="dxa"/>
          </w:tcPr>
          <w:p w14:paraId="6F1968A0" w14:textId="77777777" w:rsidR="00F4418C" w:rsidRDefault="00F4418C" w:rsidP="00F4418C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3CCFAB66" w14:textId="77777777" w:rsidR="00F4418C" w:rsidRDefault="00F4418C" w:rsidP="00F4418C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05EF49D7" w14:textId="77777777" w:rsidR="00F4418C" w:rsidRDefault="00F4418C" w:rsidP="00F4418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47F07228" w14:textId="77777777" w:rsidR="00F4418C" w:rsidRDefault="00F4418C" w:rsidP="00F4418C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276" w:type="dxa"/>
          </w:tcPr>
          <w:p w14:paraId="6E583315" w14:textId="2D63F5CD" w:rsidR="00F4418C" w:rsidRDefault="00A71F14" w:rsidP="00F4418C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4418C">
              <w:rPr>
                <w:rFonts w:ascii="Times New Roman" w:hAnsi="Times New Roman" w:cs="Times New Roman"/>
                <w:sz w:val="20"/>
                <w:szCs w:val="20"/>
              </w:rPr>
              <w:t>.000,00</w:t>
            </w:r>
          </w:p>
        </w:tc>
      </w:tr>
      <w:tr w:rsidR="00F4418C" w:rsidRPr="007D7B1A" w14:paraId="6F025BEC" w14:textId="77777777" w:rsidTr="00635CA8">
        <w:trPr>
          <w:trHeight w:val="340"/>
        </w:trPr>
        <w:tc>
          <w:tcPr>
            <w:tcW w:w="2835" w:type="dxa"/>
            <w:vAlign w:val="center"/>
          </w:tcPr>
          <w:p w14:paraId="21E56AEC" w14:textId="744C690A" w:rsidR="00F4418C" w:rsidRDefault="00F4418C" w:rsidP="00F4418C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Desenvolvedor sênior </w:t>
            </w:r>
            <w:proofErr w:type="spellStart"/>
            <w:r w:rsidRPr="00F4418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1276" w:type="dxa"/>
          </w:tcPr>
          <w:p w14:paraId="794395D4" w14:textId="77777777" w:rsidR="00F4418C" w:rsidRDefault="00F4418C" w:rsidP="00F4418C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30D7EBC4" w14:textId="77777777" w:rsidR="00F4418C" w:rsidRDefault="00F4418C" w:rsidP="00F4418C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667C7A85" w14:textId="77777777" w:rsidR="00F4418C" w:rsidRDefault="00F4418C" w:rsidP="00F4418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5075229F" w14:textId="77777777" w:rsidR="00F4418C" w:rsidRDefault="00F4418C" w:rsidP="00F4418C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5.000,00</w:t>
            </w:r>
          </w:p>
        </w:tc>
        <w:tc>
          <w:tcPr>
            <w:tcW w:w="1276" w:type="dxa"/>
          </w:tcPr>
          <w:p w14:paraId="38BE1397" w14:textId="77777777" w:rsidR="00F4418C" w:rsidRDefault="00F4418C" w:rsidP="00F4418C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30.000,00</w:t>
            </w:r>
          </w:p>
        </w:tc>
      </w:tr>
      <w:tr w:rsidR="00F4418C" w:rsidRPr="007D7B1A" w14:paraId="40F75ED6" w14:textId="77777777" w:rsidTr="00635CA8">
        <w:trPr>
          <w:trHeight w:val="340"/>
        </w:trPr>
        <w:tc>
          <w:tcPr>
            <w:tcW w:w="2835" w:type="dxa"/>
            <w:vAlign w:val="center"/>
          </w:tcPr>
          <w:p w14:paraId="488D654B" w14:textId="24813214" w:rsidR="00F4418C" w:rsidRDefault="00F4418C" w:rsidP="00F4418C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Bolsistas de desenvolvimento </w:t>
            </w:r>
            <w:proofErr w:type="spellStart"/>
            <w:r w:rsidRPr="00F4418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1276" w:type="dxa"/>
          </w:tcPr>
          <w:p w14:paraId="7373D21F" w14:textId="77777777" w:rsidR="00F4418C" w:rsidRDefault="00F4418C" w:rsidP="00F4418C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3D50F456" w14:textId="77777777" w:rsidR="00F4418C" w:rsidRDefault="00F4418C" w:rsidP="00F4418C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65BA517F" w14:textId="5ED8431E" w:rsidR="00F4418C" w:rsidRDefault="00DC3F41" w:rsidP="00F4418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37D54F34" w14:textId="2513F171" w:rsidR="00F4418C" w:rsidRDefault="00DC3F41" w:rsidP="00F4418C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4418C">
              <w:rPr>
                <w:rFonts w:ascii="Times New Roman" w:hAnsi="Times New Roman" w:cs="Times New Roman"/>
                <w:sz w:val="20"/>
                <w:szCs w:val="20"/>
              </w:rPr>
              <w:t>.000,00</w:t>
            </w:r>
          </w:p>
        </w:tc>
        <w:tc>
          <w:tcPr>
            <w:tcW w:w="1276" w:type="dxa"/>
          </w:tcPr>
          <w:p w14:paraId="2A7CD8B3" w14:textId="77777777" w:rsidR="00F4418C" w:rsidRDefault="00DC3F41" w:rsidP="00F4418C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4418C">
              <w:rPr>
                <w:rFonts w:ascii="Times New Roman" w:hAnsi="Times New Roman" w:cs="Times New Roman"/>
                <w:sz w:val="20"/>
                <w:szCs w:val="20"/>
              </w:rPr>
              <w:t>.000,00</w:t>
            </w:r>
          </w:p>
          <w:p w14:paraId="0D4C3E1C" w14:textId="567A3CD7" w:rsidR="00542D9D" w:rsidRDefault="00542D9D" w:rsidP="00F4418C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D9D" w:rsidRPr="007D7B1A" w14:paraId="05A80FF1" w14:textId="77777777" w:rsidTr="00635CA8">
        <w:trPr>
          <w:trHeight w:val="340"/>
        </w:trPr>
        <w:tc>
          <w:tcPr>
            <w:tcW w:w="2835" w:type="dxa"/>
            <w:vAlign w:val="center"/>
          </w:tcPr>
          <w:p w14:paraId="1362C7A5" w14:textId="3BB4A5D0" w:rsidR="00542D9D" w:rsidRDefault="00542D9D" w:rsidP="00F4418C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Taxa FURB</w:t>
            </w:r>
          </w:p>
        </w:tc>
        <w:tc>
          <w:tcPr>
            <w:tcW w:w="1276" w:type="dxa"/>
          </w:tcPr>
          <w:p w14:paraId="4F91B3C5" w14:textId="77777777" w:rsidR="00542D9D" w:rsidRDefault="00542D9D" w:rsidP="00F4418C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3AA7A90" w14:textId="77777777" w:rsidR="00542D9D" w:rsidRDefault="00542D9D" w:rsidP="00F4418C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E2CB2AA" w14:textId="77777777" w:rsidR="00542D9D" w:rsidRDefault="00542D9D" w:rsidP="00F4418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3CF011E" w14:textId="77777777" w:rsidR="00542D9D" w:rsidRDefault="00542D9D" w:rsidP="00F4418C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6AC22C" w14:textId="270D1562" w:rsidR="00542D9D" w:rsidRPr="00542D9D" w:rsidRDefault="00542D9D" w:rsidP="00F4418C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??</w:t>
            </w:r>
          </w:p>
        </w:tc>
      </w:tr>
      <w:tr w:rsidR="00F4418C" w:rsidRPr="007D7B1A" w14:paraId="4495E94F" w14:textId="77777777" w:rsidTr="00635CA8">
        <w:trPr>
          <w:trHeight w:val="340"/>
        </w:trPr>
        <w:tc>
          <w:tcPr>
            <w:tcW w:w="283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1A742F1" w14:textId="77777777" w:rsidR="00F4418C" w:rsidRPr="007D7B1A" w:rsidRDefault="00F4418C" w:rsidP="00635CA8">
            <w:pPr>
              <w:ind w:firstLine="31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7B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18C003D3" w14:textId="77777777" w:rsidR="00F4418C" w:rsidRDefault="00F4418C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95F7B30" w14:textId="77777777" w:rsidR="00F4418C" w:rsidRDefault="00F4418C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F05A97D" w14:textId="77777777" w:rsidR="00F4418C" w:rsidRPr="007D7B1A" w:rsidRDefault="00F4418C" w:rsidP="00635CA8">
            <w:pPr>
              <w:pStyle w:val="PargrafodaLista"/>
              <w:tabs>
                <w:tab w:val="left" w:pos="862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7442470" w14:textId="77777777" w:rsidR="00F4418C" w:rsidRPr="007D7B1A" w:rsidRDefault="00F4418C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2C369243" w14:textId="56E2A46F" w:rsidR="00F4418C" w:rsidRPr="00542D9D" w:rsidRDefault="003A19D9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54.000</w:t>
            </w:r>
            <w:r w:rsidR="00F4418C"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,00</w:t>
            </w:r>
          </w:p>
        </w:tc>
      </w:tr>
    </w:tbl>
    <w:p w14:paraId="42724018" w14:textId="77777777" w:rsidR="00080834" w:rsidRDefault="00080834" w:rsidP="005E006F">
      <w:pPr>
        <w:jc w:val="both"/>
        <w:rPr>
          <w:rFonts w:ascii="Times New Roman" w:hAnsi="Times New Roman" w:cs="Times New Roman"/>
          <w:b/>
          <w:bCs/>
        </w:rPr>
      </w:pPr>
    </w:p>
    <w:p w14:paraId="2571EFD5" w14:textId="77777777" w:rsidR="00080834" w:rsidRDefault="00080834" w:rsidP="005E006F">
      <w:pPr>
        <w:jc w:val="both"/>
        <w:rPr>
          <w:rFonts w:ascii="Times New Roman" w:hAnsi="Times New Roman" w:cs="Times New Roman"/>
          <w:b/>
          <w:bCs/>
        </w:rPr>
      </w:pPr>
    </w:p>
    <w:p w14:paraId="3206F663" w14:textId="410997B7" w:rsidR="006D2A71" w:rsidRDefault="006D2A71" w:rsidP="006D2A71">
      <w:pPr>
        <w:spacing w:after="1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Orçamento detalhado por especialidade, horas disponíveis por mês, valor por hora e valor mensal para atividade D: plataforma Windows e iOS</w:t>
      </w:r>
    </w:p>
    <w:p w14:paraId="5026F7ED" w14:textId="77777777" w:rsidR="006D2A71" w:rsidRDefault="006D2A71" w:rsidP="006D2A71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8931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276"/>
        <w:gridCol w:w="1134"/>
        <w:gridCol w:w="1134"/>
        <w:gridCol w:w="1276"/>
      </w:tblGrid>
      <w:tr w:rsidR="006D2A71" w:rsidRPr="007D7B1A" w14:paraId="3609D202" w14:textId="77777777" w:rsidTr="00635CA8">
        <w:trPr>
          <w:trHeight w:val="113"/>
        </w:trPr>
        <w:tc>
          <w:tcPr>
            <w:tcW w:w="2835" w:type="dxa"/>
            <w:vAlign w:val="bottom"/>
          </w:tcPr>
          <w:p w14:paraId="02020F46" w14:textId="77777777" w:rsidR="006D2A71" w:rsidRPr="007D7B1A" w:rsidRDefault="006D2A71" w:rsidP="00635C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Atividade</w:t>
            </w:r>
          </w:p>
        </w:tc>
        <w:tc>
          <w:tcPr>
            <w:tcW w:w="1276" w:type="dxa"/>
            <w:vAlign w:val="center"/>
          </w:tcPr>
          <w:p w14:paraId="2410B18B" w14:textId="77777777" w:rsidR="006D2A71" w:rsidRDefault="006D2A71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Quantidade</w:t>
            </w:r>
          </w:p>
        </w:tc>
        <w:tc>
          <w:tcPr>
            <w:tcW w:w="1276" w:type="dxa"/>
            <w:vAlign w:val="bottom"/>
          </w:tcPr>
          <w:p w14:paraId="2F77F56B" w14:textId="77777777" w:rsidR="006D2A71" w:rsidRPr="007D7B1A" w:rsidRDefault="006D2A71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Quantidade meses</w:t>
            </w:r>
          </w:p>
        </w:tc>
        <w:tc>
          <w:tcPr>
            <w:tcW w:w="1134" w:type="dxa"/>
            <w:vAlign w:val="bottom"/>
          </w:tcPr>
          <w:p w14:paraId="280EE523" w14:textId="77777777" w:rsidR="006D2A71" w:rsidRPr="007D7B1A" w:rsidRDefault="006D2A71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Horas por semana</w:t>
            </w:r>
          </w:p>
        </w:tc>
        <w:tc>
          <w:tcPr>
            <w:tcW w:w="1134" w:type="dxa"/>
            <w:vAlign w:val="bottom"/>
          </w:tcPr>
          <w:p w14:paraId="5E792C55" w14:textId="77777777" w:rsidR="006D2A71" w:rsidRPr="007D7B1A" w:rsidRDefault="006D2A71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 mensal R$</w:t>
            </w:r>
          </w:p>
        </w:tc>
        <w:tc>
          <w:tcPr>
            <w:tcW w:w="1276" w:type="dxa"/>
          </w:tcPr>
          <w:p w14:paraId="69A690B1" w14:textId="77777777" w:rsidR="006D2A71" w:rsidRDefault="006D2A71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 total R$</w:t>
            </w:r>
          </w:p>
        </w:tc>
      </w:tr>
      <w:tr w:rsidR="006D2A71" w:rsidRPr="007D7B1A" w14:paraId="23C40D9B" w14:textId="77777777" w:rsidTr="00635CA8">
        <w:trPr>
          <w:trHeight w:val="340"/>
        </w:trPr>
        <w:tc>
          <w:tcPr>
            <w:tcW w:w="2835" w:type="dxa"/>
            <w:vAlign w:val="center"/>
          </w:tcPr>
          <w:p w14:paraId="31CA6C4C" w14:textId="77777777" w:rsidR="006D2A71" w:rsidRPr="007D7B1A" w:rsidRDefault="006D2A71" w:rsidP="00635CA8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Coordenação </w:t>
            </w:r>
          </w:p>
        </w:tc>
        <w:tc>
          <w:tcPr>
            <w:tcW w:w="1276" w:type="dxa"/>
          </w:tcPr>
          <w:p w14:paraId="3DA963B8" w14:textId="77777777" w:rsidR="006D2A71" w:rsidRDefault="006D2A71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266367F5" w14:textId="467712B9" w:rsidR="006D2A71" w:rsidRPr="007D7B1A" w:rsidRDefault="006D2A71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4E97DAE0" w14:textId="77777777" w:rsidR="006D2A71" w:rsidRPr="007D7B1A" w:rsidRDefault="006D2A71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32B4980C" w14:textId="77777777" w:rsidR="006D2A71" w:rsidRPr="007D7B1A" w:rsidRDefault="006D2A71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276" w:type="dxa"/>
          </w:tcPr>
          <w:p w14:paraId="5539C193" w14:textId="58E4B7FB" w:rsidR="006D2A71" w:rsidRPr="007D7B1A" w:rsidRDefault="006D2A71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2.000,00</w:t>
            </w:r>
          </w:p>
        </w:tc>
      </w:tr>
      <w:tr w:rsidR="006D2A71" w:rsidRPr="007D7B1A" w14:paraId="6D06A3E0" w14:textId="77777777" w:rsidTr="00635CA8">
        <w:trPr>
          <w:trHeight w:val="340"/>
        </w:trPr>
        <w:tc>
          <w:tcPr>
            <w:tcW w:w="2835" w:type="dxa"/>
            <w:vAlign w:val="center"/>
          </w:tcPr>
          <w:p w14:paraId="334AA7AF" w14:textId="43D52B27" w:rsidR="006D2A71" w:rsidRPr="007D7B1A" w:rsidRDefault="006D2A71" w:rsidP="00635CA8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Professor da área gráfica</w:t>
            </w:r>
          </w:p>
        </w:tc>
        <w:tc>
          <w:tcPr>
            <w:tcW w:w="1276" w:type="dxa"/>
          </w:tcPr>
          <w:p w14:paraId="520FBD24" w14:textId="77777777" w:rsidR="006D2A71" w:rsidRDefault="006D2A71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40D7DC61" w14:textId="24A14E1C" w:rsidR="006D2A71" w:rsidRPr="007D7B1A" w:rsidRDefault="006D2A71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342E47F6" w14:textId="77777777" w:rsidR="006D2A71" w:rsidRPr="007D7B1A" w:rsidRDefault="006D2A71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6E8B7039" w14:textId="77777777" w:rsidR="006D2A71" w:rsidRPr="007D7B1A" w:rsidRDefault="006D2A71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276" w:type="dxa"/>
          </w:tcPr>
          <w:p w14:paraId="765D1BF6" w14:textId="2BFD67DC" w:rsidR="006D2A71" w:rsidRPr="007D7B1A" w:rsidRDefault="006D2A71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2.000,00</w:t>
            </w:r>
          </w:p>
        </w:tc>
      </w:tr>
      <w:tr w:rsidR="006D2A71" w:rsidRPr="007D7B1A" w14:paraId="0584C843" w14:textId="77777777" w:rsidTr="00635CA8">
        <w:trPr>
          <w:trHeight w:val="340"/>
        </w:trPr>
        <w:tc>
          <w:tcPr>
            <w:tcW w:w="2835" w:type="dxa"/>
            <w:vAlign w:val="center"/>
          </w:tcPr>
          <w:p w14:paraId="0CC5AAF5" w14:textId="360BED7D" w:rsidR="006D2A71" w:rsidRDefault="006D2A71" w:rsidP="00635CA8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Desenvolvedor sênior </w:t>
            </w:r>
          </w:p>
        </w:tc>
        <w:tc>
          <w:tcPr>
            <w:tcW w:w="1276" w:type="dxa"/>
          </w:tcPr>
          <w:p w14:paraId="163C2E95" w14:textId="77777777" w:rsidR="006D2A71" w:rsidRDefault="006D2A71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1DD3B8BD" w14:textId="5B3E483C" w:rsidR="006D2A71" w:rsidRDefault="006D2A71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5E62DD63" w14:textId="77777777" w:rsidR="006D2A71" w:rsidRDefault="006D2A71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11D3F7AF" w14:textId="77777777" w:rsidR="006D2A71" w:rsidRDefault="006D2A71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5.000,00</w:t>
            </w:r>
          </w:p>
        </w:tc>
        <w:tc>
          <w:tcPr>
            <w:tcW w:w="1276" w:type="dxa"/>
          </w:tcPr>
          <w:p w14:paraId="0BD1AA74" w14:textId="6E9568C3" w:rsidR="006D2A71" w:rsidRDefault="006D2A71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10.000,00</w:t>
            </w:r>
          </w:p>
        </w:tc>
      </w:tr>
      <w:tr w:rsidR="006D2A71" w:rsidRPr="007D7B1A" w14:paraId="4DD22621" w14:textId="77777777" w:rsidTr="00635CA8">
        <w:trPr>
          <w:trHeight w:val="340"/>
        </w:trPr>
        <w:tc>
          <w:tcPr>
            <w:tcW w:w="2835" w:type="dxa"/>
            <w:vAlign w:val="center"/>
          </w:tcPr>
          <w:p w14:paraId="52035495" w14:textId="02A29899" w:rsidR="006D2A71" w:rsidRDefault="006D2A71" w:rsidP="00635CA8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Bolsistas de desenvolvimento </w:t>
            </w:r>
          </w:p>
        </w:tc>
        <w:tc>
          <w:tcPr>
            <w:tcW w:w="1276" w:type="dxa"/>
          </w:tcPr>
          <w:p w14:paraId="64D0B257" w14:textId="77777777" w:rsidR="006D2A71" w:rsidRDefault="006D2A71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3556A81F" w14:textId="7F660B3F" w:rsidR="006D2A71" w:rsidRDefault="006D2A71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587C720B" w14:textId="77777777" w:rsidR="006D2A71" w:rsidRDefault="006D2A71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39300675" w14:textId="77777777" w:rsidR="006D2A71" w:rsidRDefault="006D2A71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276" w:type="dxa"/>
          </w:tcPr>
          <w:p w14:paraId="02749704" w14:textId="751A69F3" w:rsidR="006D2A71" w:rsidRDefault="006D2A71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2.000,00</w:t>
            </w:r>
          </w:p>
        </w:tc>
      </w:tr>
      <w:tr w:rsidR="00542D9D" w:rsidRPr="007D7B1A" w14:paraId="5A391BFF" w14:textId="77777777" w:rsidTr="00635CA8">
        <w:trPr>
          <w:trHeight w:val="340"/>
        </w:trPr>
        <w:tc>
          <w:tcPr>
            <w:tcW w:w="2835" w:type="dxa"/>
            <w:vAlign w:val="center"/>
          </w:tcPr>
          <w:p w14:paraId="3271C1DA" w14:textId="2136A39C" w:rsidR="00542D9D" w:rsidRDefault="00542D9D" w:rsidP="00635CA8">
            <w:pPr>
              <w:pStyle w:val="Pargrafoda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Taxa FURB</w:t>
            </w:r>
          </w:p>
        </w:tc>
        <w:tc>
          <w:tcPr>
            <w:tcW w:w="1276" w:type="dxa"/>
          </w:tcPr>
          <w:p w14:paraId="5126A3E8" w14:textId="77777777" w:rsidR="00542D9D" w:rsidRDefault="00542D9D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26AE1B5" w14:textId="77777777" w:rsidR="00542D9D" w:rsidRDefault="00542D9D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961C234" w14:textId="77777777" w:rsidR="00542D9D" w:rsidRDefault="00542D9D" w:rsidP="00635C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66442D8" w14:textId="77777777" w:rsidR="00542D9D" w:rsidRDefault="00542D9D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F653F46" w14:textId="59BBDE77" w:rsidR="00542D9D" w:rsidRPr="00542D9D" w:rsidRDefault="00542D9D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??</w:t>
            </w:r>
          </w:p>
        </w:tc>
      </w:tr>
      <w:tr w:rsidR="006D2A71" w:rsidRPr="007D7B1A" w14:paraId="74A9EC0D" w14:textId="77777777" w:rsidTr="00635CA8">
        <w:trPr>
          <w:trHeight w:val="340"/>
        </w:trPr>
        <w:tc>
          <w:tcPr>
            <w:tcW w:w="283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20DAA3E" w14:textId="77777777" w:rsidR="006D2A71" w:rsidRPr="007D7B1A" w:rsidRDefault="006D2A71" w:rsidP="00635CA8">
            <w:pPr>
              <w:ind w:firstLine="31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7B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3148C65F" w14:textId="77777777" w:rsidR="006D2A71" w:rsidRDefault="006D2A71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FEEE6AE" w14:textId="77777777" w:rsidR="006D2A71" w:rsidRDefault="006D2A71" w:rsidP="00635CA8">
            <w:pPr>
              <w:pStyle w:val="PargrafodaLista"/>
              <w:ind w:left="0" w:right="487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B147595" w14:textId="77777777" w:rsidR="006D2A71" w:rsidRPr="007D7B1A" w:rsidRDefault="006D2A71" w:rsidP="00635CA8">
            <w:pPr>
              <w:pStyle w:val="PargrafodaLista"/>
              <w:tabs>
                <w:tab w:val="left" w:pos="862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AEF9CD5" w14:textId="77777777" w:rsidR="006D2A71" w:rsidRPr="007D7B1A" w:rsidRDefault="006D2A71" w:rsidP="00635CA8">
            <w:pPr>
              <w:pStyle w:val="PargrafodaLista"/>
              <w:ind w:left="0" w:right="129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55609110" w14:textId="2E64638B" w:rsidR="006D2A71" w:rsidRPr="00542D9D" w:rsidRDefault="006D2A71" w:rsidP="00635CA8">
            <w:pPr>
              <w:pStyle w:val="PargrafodaLista"/>
              <w:ind w:left="0" w:right="129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16.000,00</w:t>
            </w:r>
          </w:p>
        </w:tc>
      </w:tr>
    </w:tbl>
    <w:p w14:paraId="35D19560" w14:textId="77777777" w:rsidR="006D2A71" w:rsidRDefault="006D2A71" w:rsidP="006D2A71">
      <w:pPr>
        <w:jc w:val="both"/>
        <w:rPr>
          <w:rFonts w:ascii="Times New Roman" w:hAnsi="Times New Roman" w:cs="Times New Roman"/>
          <w:b/>
          <w:bCs/>
        </w:rPr>
      </w:pPr>
    </w:p>
    <w:p w14:paraId="79BF1148" w14:textId="77777777" w:rsidR="006D2A71" w:rsidRPr="00736645" w:rsidRDefault="006D2A71" w:rsidP="005E006F">
      <w:pPr>
        <w:jc w:val="both"/>
        <w:rPr>
          <w:rFonts w:ascii="Times New Roman" w:hAnsi="Times New Roman" w:cs="Times New Roman"/>
          <w:b/>
          <w:bCs/>
        </w:rPr>
      </w:pPr>
    </w:p>
    <w:p w14:paraId="5405B43A" w14:textId="50DD0DC9" w:rsidR="00E158BB" w:rsidRDefault="001C6C33" w:rsidP="00E158BB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V. </w:t>
      </w:r>
      <w:r w:rsidR="00E158BB" w:rsidRPr="007D7B1A">
        <w:rPr>
          <w:rFonts w:ascii="Times New Roman" w:hAnsi="Times New Roman" w:cs="Times New Roman"/>
          <w:b/>
          <w:bCs/>
          <w:color w:val="000000" w:themeColor="text1"/>
        </w:rPr>
        <w:t>Cronograma financeiro do serviço</w:t>
      </w:r>
    </w:p>
    <w:p w14:paraId="64197896" w14:textId="77777777" w:rsidR="001C6C33" w:rsidRPr="007D7B1A" w:rsidRDefault="001C6C33" w:rsidP="00E158BB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3660FCA" w14:textId="6568FA05" w:rsidR="00E158BB" w:rsidRDefault="00E158BB" w:rsidP="001C6C33">
      <w:pPr>
        <w:spacing w:after="120"/>
        <w:jc w:val="both"/>
        <w:rPr>
          <w:rFonts w:ascii="Times New Roman" w:hAnsi="Times New Roman" w:cs="Times New Roman"/>
        </w:rPr>
      </w:pPr>
      <w:r w:rsidRPr="00542D9D">
        <w:rPr>
          <w:rFonts w:ascii="Times New Roman" w:hAnsi="Times New Roman" w:cs="Times New Roman"/>
          <w:highlight w:val="yellow"/>
        </w:rPr>
        <w:t>O cronograma de pagamento dos serviços</w:t>
      </w:r>
      <w:r w:rsidR="00343FD6" w:rsidRPr="00542D9D">
        <w:rPr>
          <w:rFonts w:ascii="Times New Roman" w:hAnsi="Times New Roman" w:cs="Times New Roman"/>
          <w:highlight w:val="yellow"/>
        </w:rPr>
        <w:t>, para as horas contratadas conforme orçamento</w:t>
      </w:r>
      <w:r w:rsidRPr="00542D9D">
        <w:rPr>
          <w:rFonts w:ascii="Times New Roman" w:hAnsi="Times New Roman" w:cs="Times New Roman"/>
          <w:highlight w:val="yellow"/>
        </w:rPr>
        <w:t xml:space="preserve"> ocorrerá</w:t>
      </w:r>
      <w:r w:rsidR="007D3897" w:rsidRPr="00542D9D">
        <w:rPr>
          <w:rFonts w:ascii="Times New Roman" w:hAnsi="Times New Roman" w:cs="Times New Roman"/>
          <w:highlight w:val="yellow"/>
        </w:rPr>
        <w:t xml:space="preserve"> em </w:t>
      </w:r>
      <w:r w:rsidR="00343FD6" w:rsidRPr="00542D9D">
        <w:rPr>
          <w:rFonts w:ascii="Times New Roman" w:hAnsi="Times New Roman" w:cs="Times New Roman"/>
          <w:highlight w:val="yellow"/>
        </w:rPr>
        <w:t>duas</w:t>
      </w:r>
      <w:r w:rsidR="007D3897" w:rsidRPr="00542D9D">
        <w:rPr>
          <w:rFonts w:ascii="Times New Roman" w:hAnsi="Times New Roman" w:cs="Times New Roman"/>
          <w:highlight w:val="yellow"/>
        </w:rPr>
        <w:t xml:space="preserve"> parcelas sendo</w:t>
      </w:r>
      <w:r w:rsidR="001D05F2" w:rsidRPr="00542D9D">
        <w:rPr>
          <w:rFonts w:ascii="Times New Roman" w:hAnsi="Times New Roman" w:cs="Times New Roman"/>
          <w:highlight w:val="yellow"/>
        </w:rPr>
        <w:t>:</w:t>
      </w:r>
    </w:p>
    <w:tbl>
      <w:tblPr>
        <w:tblStyle w:val="Tabelacomgrade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1191"/>
        <w:gridCol w:w="1417"/>
        <w:gridCol w:w="5176"/>
      </w:tblGrid>
      <w:tr w:rsidR="001C6C33" w:rsidRPr="00935F23" w14:paraId="71563E06" w14:textId="1DFA0991" w:rsidTr="00343FD6">
        <w:trPr>
          <w:trHeight w:val="340"/>
        </w:trPr>
        <w:tc>
          <w:tcPr>
            <w:tcW w:w="1227" w:type="dxa"/>
            <w:vAlign w:val="bottom"/>
          </w:tcPr>
          <w:p w14:paraId="6A3F8B8B" w14:textId="15C7DE58" w:rsidR="001C6C33" w:rsidRPr="00935F23" w:rsidRDefault="001C6C33" w:rsidP="00343F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5F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Parcela</w:t>
            </w:r>
          </w:p>
        </w:tc>
        <w:tc>
          <w:tcPr>
            <w:tcW w:w="1191" w:type="dxa"/>
            <w:vAlign w:val="bottom"/>
          </w:tcPr>
          <w:p w14:paraId="22D95606" w14:textId="5BC8E19A" w:rsidR="001C6C33" w:rsidRPr="00935F23" w:rsidRDefault="001C6C33" w:rsidP="00343F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5F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Percentual</w:t>
            </w:r>
          </w:p>
        </w:tc>
        <w:tc>
          <w:tcPr>
            <w:tcW w:w="1417" w:type="dxa"/>
            <w:vAlign w:val="bottom"/>
          </w:tcPr>
          <w:p w14:paraId="06C5E7B2" w14:textId="4483C3F6" w:rsidR="001C6C33" w:rsidRPr="00935F23" w:rsidRDefault="001C6C33" w:rsidP="00343F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5F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5176" w:type="dxa"/>
            <w:vAlign w:val="bottom"/>
          </w:tcPr>
          <w:p w14:paraId="1C4DD146" w14:textId="52D40D9A" w:rsidR="001C6C33" w:rsidRPr="00935F23" w:rsidRDefault="001C6C33" w:rsidP="00291D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5F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Pagamento no momento da entrega do Produto</w:t>
            </w:r>
          </w:p>
        </w:tc>
      </w:tr>
      <w:tr w:rsidR="001C6C33" w:rsidRPr="00935F23" w14:paraId="1CD65368" w14:textId="70623CD9" w:rsidTr="00EE5FAC">
        <w:trPr>
          <w:trHeight w:val="340"/>
        </w:trPr>
        <w:tc>
          <w:tcPr>
            <w:tcW w:w="1227" w:type="dxa"/>
            <w:vAlign w:val="center"/>
          </w:tcPr>
          <w:p w14:paraId="14966C63" w14:textId="2FA981F4" w:rsidR="001C6C33" w:rsidRPr="00542D9D" w:rsidRDefault="00343FD6" w:rsidP="001C12D4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91" w:type="dxa"/>
            <w:vAlign w:val="center"/>
          </w:tcPr>
          <w:p w14:paraId="69C8BD59" w14:textId="39FE8CDF" w:rsidR="001C6C33" w:rsidRPr="00542D9D" w:rsidRDefault="00343FD6" w:rsidP="00A60AEB">
            <w:pPr>
              <w:ind w:right="232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20%</w:t>
            </w:r>
          </w:p>
        </w:tc>
        <w:tc>
          <w:tcPr>
            <w:tcW w:w="1417" w:type="dxa"/>
            <w:vAlign w:val="center"/>
          </w:tcPr>
          <w:p w14:paraId="5514DFB0" w14:textId="4A8CD660" w:rsidR="001C6C33" w:rsidRPr="00542D9D" w:rsidRDefault="00343FD6" w:rsidP="001C12D4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R$ 5.168,00</w:t>
            </w:r>
          </w:p>
        </w:tc>
        <w:tc>
          <w:tcPr>
            <w:tcW w:w="5176" w:type="dxa"/>
            <w:vAlign w:val="center"/>
          </w:tcPr>
          <w:p w14:paraId="03C5498C" w14:textId="17526E53" w:rsidR="001C6C33" w:rsidRPr="00542D9D" w:rsidRDefault="001C6C33" w:rsidP="001C12D4">
            <w:pPr>
              <w:ind w:left="1276" w:hanging="1276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1C6C33" w:rsidRPr="00935F23" w14:paraId="53CE0FC0" w14:textId="42A324F3" w:rsidTr="00EE5FAC">
        <w:trPr>
          <w:trHeight w:val="340"/>
        </w:trPr>
        <w:tc>
          <w:tcPr>
            <w:tcW w:w="1227" w:type="dxa"/>
            <w:vAlign w:val="center"/>
          </w:tcPr>
          <w:p w14:paraId="654A88E8" w14:textId="659A956E" w:rsidR="001C6C33" w:rsidRPr="00542D9D" w:rsidRDefault="00343FD6" w:rsidP="001C12D4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191" w:type="dxa"/>
            <w:vAlign w:val="center"/>
          </w:tcPr>
          <w:p w14:paraId="77731B19" w14:textId="20F90FBF" w:rsidR="001C6C33" w:rsidRPr="00542D9D" w:rsidRDefault="00343FD6" w:rsidP="00A60AEB">
            <w:pPr>
              <w:ind w:right="232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80%</w:t>
            </w:r>
          </w:p>
        </w:tc>
        <w:tc>
          <w:tcPr>
            <w:tcW w:w="1417" w:type="dxa"/>
            <w:vAlign w:val="center"/>
          </w:tcPr>
          <w:p w14:paraId="15E380BA" w14:textId="26BD5D7B" w:rsidR="001C6C33" w:rsidRPr="00542D9D" w:rsidRDefault="00343FD6" w:rsidP="001C12D4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R$ 20.672,00</w:t>
            </w:r>
          </w:p>
        </w:tc>
        <w:tc>
          <w:tcPr>
            <w:tcW w:w="5176" w:type="dxa"/>
            <w:vAlign w:val="center"/>
          </w:tcPr>
          <w:p w14:paraId="07CD54C0" w14:textId="505F19A1" w:rsidR="001C6C33" w:rsidRPr="00542D9D" w:rsidRDefault="001C6C33" w:rsidP="001C12D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A60AEB" w:rsidRPr="00935F23" w14:paraId="1CEF2F22" w14:textId="77777777" w:rsidTr="00EE5FAC">
        <w:trPr>
          <w:trHeight w:val="340"/>
        </w:trPr>
        <w:tc>
          <w:tcPr>
            <w:tcW w:w="1227" w:type="dxa"/>
            <w:vAlign w:val="center"/>
          </w:tcPr>
          <w:p w14:paraId="743E5639" w14:textId="3731570A" w:rsidR="00A60AEB" w:rsidRPr="00542D9D" w:rsidRDefault="00A60AEB" w:rsidP="00A60A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Total</w:t>
            </w:r>
          </w:p>
        </w:tc>
        <w:tc>
          <w:tcPr>
            <w:tcW w:w="1191" w:type="dxa"/>
            <w:vAlign w:val="center"/>
          </w:tcPr>
          <w:p w14:paraId="167ED0B4" w14:textId="11498FD4" w:rsidR="00A60AEB" w:rsidRPr="00542D9D" w:rsidRDefault="00A60AEB" w:rsidP="00A60A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1417" w:type="dxa"/>
            <w:vAlign w:val="center"/>
          </w:tcPr>
          <w:p w14:paraId="1A1956F2" w14:textId="2AE11F9F" w:rsidR="00A60AEB" w:rsidRPr="00542D9D" w:rsidRDefault="00A60AEB" w:rsidP="00A60AE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R$ </w:t>
            </w:r>
            <w:r w:rsidR="00343FD6" w:rsidRPr="00542D9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25.840,00</w:t>
            </w:r>
          </w:p>
        </w:tc>
        <w:tc>
          <w:tcPr>
            <w:tcW w:w="5176" w:type="dxa"/>
            <w:vAlign w:val="center"/>
          </w:tcPr>
          <w:p w14:paraId="59293550" w14:textId="6B670728" w:rsidR="00A60AEB" w:rsidRPr="00542D9D" w:rsidRDefault="00A60AEB" w:rsidP="00A60AEB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</w:tbl>
    <w:p w14:paraId="3B10A82F" w14:textId="77777777" w:rsidR="00577D0C" w:rsidRDefault="00577D0C" w:rsidP="001C6C33">
      <w:pPr>
        <w:spacing w:after="120"/>
        <w:jc w:val="both"/>
        <w:rPr>
          <w:rFonts w:ascii="Times New Roman" w:hAnsi="Times New Roman" w:cs="Times New Roman"/>
        </w:rPr>
      </w:pPr>
    </w:p>
    <w:p w14:paraId="23300BEA" w14:textId="77777777" w:rsidR="00F20B61" w:rsidRDefault="00F20B61" w:rsidP="001C6C33">
      <w:pPr>
        <w:spacing w:after="120"/>
        <w:jc w:val="both"/>
        <w:rPr>
          <w:rFonts w:ascii="Times New Roman" w:hAnsi="Times New Roman" w:cs="Times New Roman"/>
        </w:rPr>
      </w:pPr>
    </w:p>
    <w:p w14:paraId="40362C15" w14:textId="534EEDC1" w:rsidR="00415AB9" w:rsidRDefault="00D64966" w:rsidP="008F368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VI. </w:t>
      </w:r>
      <w:r w:rsidR="00BC64AE">
        <w:rPr>
          <w:rFonts w:ascii="Times New Roman" w:hAnsi="Times New Roman" w:cs="Times New Roman"/>
          <w:b/>
          <w:bCs/>
        </w:rPr>
        <w:t>Equipe técnica</w:t>
      </w:r>
    </w:p>
    <w:p w14:paraId="0F8DF078" w14:textId="77777777" w:rsidR="00D64966" w:rsidRDefault="00D64966" w:rsidP="008F3687">
      <w:pPr>
        <w:jc w:val="both"/>
        <w:rPr>
          <w:rFonts w:ascii="Times New Roman" w:hAnsi="Times New Roman" w:cs="Times New Roman"/>
          <w:b/>
          <w:bCs/>
        </w:rPr>
      </w:pPr>
    </w:p>
    <w:p w14:paraId="6A4BA538" w14:textId="528E09AD" w:rsidR="00804E96" w:rsidRDefault="00804E96" w:rsidP="008F3687">
      <w:pPr>
        <w:jc w:val="both"/>
        <w:rPr>
          <w:rFonts w:ascii="Times New Roman" w:hAnsi="Times New Roman" w:cs="Times New Roman"/>
        </w:rPr>
      </w:pPr>
      <w:r w:rsidRPr="00804E96">
        <w:rPr>
          <w:rFonts w:ascii="Times New Roman" w:hAnsi="Times New Roman" w:cs="Times New Roman"/>
        </w:rPr>
        <w:t xml:space="preserve">A equipe técnica </w:t>
      </w:r>
      <w:r w:rsidR="00CC330D">
        <w:rPr>
          <w:rFonts w:ascii="Times New Roman" w:hAnsi="Times New Roman" w:cs="Times New Roman"/>
        </w:rPr>
        <w:t xml:space="preserve">será </w:t>
      </w:r>
      <w:r w:rsidRPr="00804E96">
        <w:rPr>
          <w:rFonts w:ascii="Times New Roman" w:hAnsi="Times New Roman" w:cs="Times New Roman"/>
        </w:rPr>
        <w:t>formada por pesquisadores</w:t>
      </w:r>
      <w:r>
        <w:rPr>
          <w:rFonts w:ascii="Times New Roman" w:hAnsi="Times New Roman" w:cs="Times New Roman"/>
        </w:rPr>
        <w:t>,</w:t>
      </w:r>
      <w:r w:rsidRPr="00804E96">
        <w:rPr>
          <w:rFonts w:ascii="Times New Roman" w:hAnsi="Times New Roman" w:cs="Times New Roman"/>
        </w:rPr>
        <w:t xml:space="preserve"> docentes</w:t>
      </w:r>
      <w:r>
        <w:rPr>
          <w:rFonts w:ascii="Times New Roman" w:hAnsi="Times New Roman" w:cs="Times New Roman"/>
        </w:rPr>
        <w:t>, mestrandos</w:t>
      </w:r>
      <w:r w:rsidR="00577D0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doutorandos</w:t>
      </w:r>
      <w:r w:rsidR="00577D0C">
        <w:rPr>
          <w:rFonts w:ascii="Times New Roman" w:hAnsi="Times New Roman" w:cs="Times New Roman"/>
        </w:rPr>
        <w:t xml:space="preserve"> e graduando</w:t>
      </w:r>
      <w:r w:rsidR="006F6C6F">
        <w:rPr>
          <w:rFonts w:ascii="Times New Roman" w:hAnsi="Times New Roman" w:cs="Times New Roman"/>
        </w:rPr>
        <w:t>s</w:t>
      </w:r>
      <w:r w:rsidRPr="00804E96">
        <w:rPr>
          <w:rFonts w:ascii="Times New Roman" w:hAnsi="Times New Roman" w:cs="Times New Roman"/>
        </w:rPr>
        <w:t xml:space="preserve"> vinculados à Universidade de Blumenau</w:t>
      </w:r>
      <w:r w:rsidR="008A5E2E">
        <w:rPr>
          <w:rFonts w:ascii="Times New Roman" w:hAnsi="Times New Roman" w:cs="Times New Roman"/>
        </w:rPr>
        <w:t>-FURB</w:t>
      </w:r>
      <w:r w:rsidR="006F6C6F">
        <w:rPr>
          <w:rFonts w:ascii="Times New Roman" w:hAnsi="Times New Roman" w:cs="Times New Roman"/>
        </w:rPr>
        <w:t xml:space="preserve">, </w:t>
      </w:r>
      <w:r w:rsidR="006F6C6F" w:rsidRPr="00542D9D">
        <w:rPr>
          <w:rFonts w:ascii="Times New Roman" w:hAnsi="Times New Roman" w:cs="Times New Roman"/>
        </w:rPr>
        <w:t xml:space="preserve">além de profissionais sem vínculo com a Universidade, mas que já trabalham em </w:t>
      </w:r>
      <w:r w:rsidR="0025131A" w:rsidRPr="00542D9D">
        <w:rPr>
          <w:rFonts w:ascii="Times New Roman" w:hAnsi="Times New Roman" w:cs="Times New Roman"/>
        </w:rPr>
        <w:t>parceria com outros projetos</w:t>
      </w:r>
      <w:r>
        <w:rPr>
          <w:rFonts w:ascii="Times New Roman" w:hAnsi="Times New Roman" w:cs="Times New Roman"/>
        </w:rPr>
        <w:t xml:space="preserve">. Os pesquisadores e docentes </w:t>
      </w:r>
      <w:r w:rsidR="00CC330D">
        <w:rPr>
          <w:rFonts w:ascii="Times New Roman" w:hAnsi="Times New Roman" w:cs="Times New Roman"/>
        </w:rPr>
        <w:t>esta</w:t>
      </w:r>
      <w:r>
        <w:rPr>
          <w:rFonts w:ascii="Times New Roman" w:hAnsi="Times New Roman" w:cs="Times New Roman"/>
        </w:rPr>
        <w:t>rão formalmente designados no Contrato</w:t>
      </w:r>
      <w:r w:rsidR="00CC330D">
        <w:rPr>
          <w:rFonts w:ascii="Times New Roman" w:hAnsi="Times New Roman" w:cs="Times New Roman"/>
        </w:rPr>
        <w:t xml:space="preserve"> de Prestação de Serviço</w:t>
      </w:r>
      <w:r>
        <w:rPr>
          <w:rFonts w:ascii="Times New Roman" w:hAnsi="Times New Roman" w:cs="Times New Roman"/>
        </w:rPr>
        <w:t xml:space="preserve"> </w:t>
      </w:r>
      <w:r w:rsidR="00577D0C">
        <w:rPr>
          <w:rFonts w:ascii="Times New Roman" w:hAnsi="Times New Roman" w:cs="Times New Roman"/>
        </w:rPr>
        <w:t xml:space="preserve">e </w:t>
      </w:r>
      <w:r w:rsidR="00C7555F">
        <w:rPr>
          <w:rFonts w:ascii="Times New Roman" w:hAnsi="Times New Roman" w:cs="Times New Roman"/>
        </w:rPr>
        <w:t xml:space="preserve">bolsistas </w:t>
      </w:r>
      <w:r w:rsidR="00577D0C">
        <w:rPr>
          <w:rFonts w:ascii="Times New Roman" w:hAnsi="Times New Roman" w:cs="Times New Roman"/>
        </w:rPr>
        <w:t>graduando</w:t>
      </w:r>
      <w:r w:rsidR="00343FD6">
        <w:rPr>
          <w:rFonts w:ascii="Times New Roman" w:hAnsi="Times New Roman" w:cs="Times New Roman"/>
        </w:rPr>
        <w:t>s</w:t>
      </w:r>
      <w:r w:rsidR="00577D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serão selecionados</w:t>
      </w:r>
      <w:r w:rsidR="00CC330D">
        <w:rPr>
          <w:rFonts w:ascii="Times New Roman" w:hAnsi="Times New Roman" w:cs="Times New Roman"/>
        </w:rPr>
        <w:t xml:space="preserve">, após </w:t>
      </w:r>
      <w:r w:rsidR="008A5E2E">
        <w:rPr>
          <w:rFonts w:ascii="Times New Roman" w:hAnsi="Times New Roman" w:cs="Times New Roman"/>
        </w:rPr>
        <w:t xml:space="preserve">a </w:t>
      </w:r>
      <w:r w:rsidR="00CC330D">
        <w:rPr>
          <w:rFonts w:ascii="Times New Roman" w:hAnsi="Times New Roman" w:cs="Times New Roman"/>
        </w:rPr>
        <w:t>Contratação</w:t>
      </w:r>
      <w:r w:rsidR="008A5E2E">
        <w:rPr>
          <w:rFonts w:ascii="Times New Roman" w:hAnsi="Times New Roman" w:cs="Times New Roman"/>
        </w:rPr>
        <w:t xml:space="preserve"> do serviço</w:t>
      </w:r>
      <w:r w:rsidR="00CC330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segundo critérios técnicos </w:t>
      </w:r>
      <w:r w:rsidR="008A5E2E">
        <w:rPr>
          <w:rFonts w:ascii="Times New Roman" w:hAnsi="Times New Roman" w:cs="Times New Roman"/>
        </w:rPr>
        <w:lastRenderedPageBreak/>
        <w:t>estabelecido pela Coordenação do Projeto</w:t>
      </w:r>
      <w:r>
        <w:rPr>
          <w:rFonts w:ascii="Times New Roman" w:hAnsi="Times New Roman" w:cs="Times New Roman"/>
        </w:rPr>
        <w:t xml:space="preserve">. Os pesquisadores abaixo designados, em ordem alfabética, participaram direta ou indiretamente na elaboração deste documento. </w:t>
      </w:r>
    </w:p>
    <w:p w14:paraId="29EDC9FC" w14:textId="77777777" w:rsidR="0042258F" w:rsidRDefault="0042258F" w:rsidP="008F3687">
      <w:pPr>
        <w:jc w:val="both"/>
        <w:rPr>
          <w:rFonts w:ascii="Times New Roman" w:hAnsi="Times New Roman" w:cs="Times New Roman"/>
          <w:b/>
          <w:bCs/>
        </w:rPr>
      </w:pPr>
    </w:p>
    <w:p w14:paraId="60F0344B" w14:textId="52556B54" w:rsidR="008012F2" w:rsidRDefault="00343FD6" w:rsidP="008F3687">
      <w:pPr>
        <w:jc w:val="both"/>
        <w:rPr>
          <w:rFonts w:ascii="Times New Roman" w:hAnsi="Times New Roman" w:cs="Times New Roman"/>
        </w:rPr>
      </w:pPr>
      <w:r w:rsidRPr="0025131A">
        <w:rPr>
          <w:rFonts w:ascii="Times New Roman" w:hAnsi="Times New Roman" w:cs="Times New Roman"/>
          <w:b/>
          <w:bCs/>
        </w:rPr>
        <w:t xml:space="preserve">Luciana </w:t>
      </w:r>
      <w:r w:rsidR="0025131A">
        <w:rPr>
          <w:rFonts w:ascii="Times New Roman" w:hAnsi="Times New Roman" w:cs="Times New Roman"/>
          <w:b/>
          <w:bCs/>
        </w:rPr>
        <w:t>Pereira de Araújo Kohler</w:t>
      </w:r>
      <w:r w:rsidR="008012F2" w:rsidRPr="0025131A">
        <w:rPr>
          <w:rFonts w:ascii="Times New Roman" w:hAnsi="Times New Roman" w:cs="Times New Roman"/>
          <w:b/>
          <w:bCs/>
        </w:rPr>
        <w:t>,</w:t>
      </w:r>
      <w:r w:rsidR="0025131A">
        <w:rPr>
          <w:rFonts w:ascii="Times New Roman" w:hAnsi="Times New Roman" w:cs="Times New Roman"/>
          <w:b/>
          <w:bCs/>
        </w:rPr>
        <w:t xml:space="preserve"> </w:t>
      </w:r>
      <w:r w:rsidR="00876F15">
        <w:rPr>
          <w:rFonts w:ascii="Times New Roman" w:hAnsi="Times New Roman" w:cs="Times New Roman"/>
        </w:rPr>
        <w:t xml:space="preserve">graduada em Ciência da Computação pela FURB, Mestre em Computação Aplicada pela UDESC. É docente </w:t>
      </w:r>
      <w:r w:rsidR="00D37D58">
        <w:rPr>
          <w:rFonts w:ascii="Times New Roman" w:hAnsi="Times New Roman" w:cs="Times New Roman"/>
        </w:rPr>
        <w:t>efetiva no Departamento de Sistemas e Computação na área de Programação de Computadores</w:t>
      </w:r>
      <w:r w:rsidR="002816D0">
        <w:rPr>
          <w:rFonts w:ascii="Times New Roman" w:hAnsi="Times New Roman" w:cs="Times New Roman"/>
        </w:rPr>
        <w:t xml:space="preserve">. Atualmente é coordenadora do Laboratório de Desenvolvimento e Transferência de Tecnologia (LDTT) na FURB, atuando com projetos de pesquisa, extensão e prestação de serviços nas áreas de </w:t>
      </w:r>
      <w:r w:rsidR="00C736ED">
        <w:rPr>
          <w:rFonts w:ascii="Times New Roman" w:hAnsi="Times New Roman" w:cs="Times New Roman"/>
        </w:rPr>
        <w:t xml:space="preserve">pensamento computacional, </w:t>
      </w:r>
      <w:r w:rsidR="006732A6">
        <w:rPr>
          <w:rFonts w:ascii="Times New Roman" w:hAnsi="Times New Roman" w:cs="Times New Roman"/>
        </w:rPr>
        <w:t xml:space="preserve">jogos, </w:t>
      </w:r>
      <w:r w:rsidR="00C736ED">
        <w:rPr>
          <w:rFonts w:ascii="Times New Roman" w:hAnsi="Times New Roman" w:cs="Times New Roman"/>
        </w:rPr>
        <w:t>interação humano computador e sistemas para web em geral.</w:t>
      </w:r>
      <w:r w:rsidR="00797B49">
        <w:rPr>
          <w:rFonts w:ascii="Times New Roman" w:hAnsi="Times New Roman" w:cs="Times New Roman"/>
        </w:rPr>
        <w:t xml:space="preserve"> Possui experiência na coordenação de projetos, atuando em vários projetos </w:t>
      </w:r>
      <w:r w:rsidR="00842C3F">
        <w:rPr>
          <w:rFonts w:ascii="Times New Roman" w:hAnsi="Times New Roman" w:cs="Times New Roman"/>
        </w:rPr>
        <w:t>dentro do LDTT.</w:t>
      </w:r>
      <w:r w:rsidR="002816D0">
        <w:rPr>
          <w:rFonts w:ascii="Times New Roman" w:hAnsi="Times New Roman" w:cs="Times New Roman"/>
        </w:rPr>
        <w:t xml:space="preserve"> </w:t>
      </w:r>
      <w:r w:rsidR="008012F2" w:rsidRPr="008012F2">
        <w:rPr>
          <w:rFonts w:ascii="Times New Roman" w:hAnsi="Times New Roman" w:cs="Times New Roman"/>
          <w:b/>
          <w:bCs/>
        </w:rPr>
        <w:t xml:space="preserve"> </w:t>
      </w:r>
    </w:p>
    <w:p w14:paraId="5441F896" w14:textId="01EA80A4" w:rsidR="00331646" w:rsidRDefault="00331646" w:rsidP="008F3687">
      <w:pPr>
        <w:jc w:val="both"/>
        <w:rPr>
          <w:rFonts w:ascii="Times New Roman" w:hAnsi="Times New Roman" w:cs="Times New Roman"/>
        </w:rPr>
      </w:pPr>
    </w:p>
    <w:p w14:paraId="6A575C3E" w14:textId="4075D939" w:rsidR="00BC64AE" w:rsidRDefault="00C7555F" w:rsidP="008F36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Dalton Solano dos Reis</w:t>
      </w:r>
      <w:r w:rsidR="00BC64AE" w:rsidRPr="00BC64AE">
        <w:rPr>
          <w:rFonts w:ascii="Times New Roman" w:hAnsi="Times New Roman" w:cs="Times New Roman"/>
          <w:b/>
          <w:bCs/>
        </w:rPr>
        <w:t xml:space="preserve">, </w:t>
      </w:r>
      <w:r w:rsidR="001E7771" w:rsidRPr="001E7771">
        <w:rPr>
          <w:rFonts w:ascii="Times New Roman" w:hAnsi="Times New Roman" w:cs="Times New Roman"/>
        </w:rPr>
        <w:t>Graduado em Bacharel Em Ciências da Computação pela FURB (1992) e mestrado em Computação pela UFRGS (1997). Atualmente é professor titular da FURB. Tem experiência na área de Ciência da Computação, com ênfase Computação Gráfica, atuando principalmente nos seguintes temas: Computação Gráfica, Realidade Virtual, Jogos e Aplicações móveis, e desenvolvimento de material educacional explorando Tecnologias de Desenvolvimento de Sistemas Aplicadas à Educação.</w:t>
      </w:r>
    </w:p>
    <w:p w14:paraId="704066BC" w14:textId="77777777" w:rsidR="00977B3D" w:rsidRDefault="00977B3D" w:rsidP="00977B3D">
      <w:pPr>
        <w:jc w:val="both"/>
        <w:rPr>
          <w:rFonts w:ascii="Times New Roman" w:hAnsi="Times New Roman" w:cs="Times New Roman"/>
        </w:rPr>
      </w:pPr>
    </w:p>
    <w:sectPr w:rsidR="00977B3D" w:rsidSect="00185376">
      <w:headerReference w:type="default" r:id="rId8"/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C9C96" w14:textId="77777777" w:rsidR="001F3D0E" w:rsidRDefault="001F3D0E" w:rsidP="005A0C38">
      <w:r>
        <w:separator/>
      </w:r>
    </w:p>
  </w:endnote>
  <w:endnote w:type="continuationSeparator" w:id="0">
    <w:p w14:paraId="41B39F0C" w14:textId="77777777" w:rsidR="001F3D0E" w:rsidRDefault="001F3D0E" w:rsidP="005A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48053" w14:textId="77777777" w:rsidR="001F3D0E" w:rsidRDefault="001F3D0E" w:rsidP="005A0C38">
      <w:r>
        <w:separator/>
      </w:r>
    </w:p>
  </w:footnote>
  <w:footnote w:type="continuationSeparator" w:id="0">
    <w:p w14:paraId="2859A36A" w14:textId="77777777" w:rsidR="001F3D0E" w:rsidRDefault="001F3D0E" w:rsidP="005A0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656"/>
      <w:gridCol w:w="7411"/>
    </w:tblGrid>
    <w:tr w:rsidR="005A0C38" w14:paraId="0823179B" w14:textId="77777777" w:rsidTr="005A0C38">
      <w:tc>
        <w:tcPr>
          <w:tcW w:w="1656" w:type="dxa"/>
          <w:tcBorders>
            <w:top w:val="nil"/>
            <w:left w:val="nil"/>
            <w:bottom w:val="nil"/>
            <w:right w:val="nil"/>
          </w:tcBorders>
        </w:tcPr>
        <w:p w14:paraId="6DAE8FB2" w14:textId="6732562A" w:rsidR="005A0C38" w:rsidRDefault="005A0C38">
          <w:pPr>
            <w:pStyle w:val="Cabealho"/>
          </w:pPr>
          <w:r>
            <w:rPr>
              <w:noProof/>
            </w:rPr>
            <w:drawing>
              <wp:inline distT="0" distB="0" distL="0" distR="0" wp14:anchorId="4C231A50" wp14:editId="628D70EE">
                <wp:extent cx="906780" cy="607060"/>
                <wp:effectExtent l="0" t="0" r="7620" b="254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1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FD19642" w14:textId="00DB545B" w:rsidR="005A0C38" w:rsidRPr="005A0C38" w:rsidRDefault="005A0C38" w:rsidP="005A0C38">
          <w:pPr>
            <w:pStyle w:val="Cabealho"/>
            <w:rPr>
              <w:color w:val="808080" w:themeColor="background1" w:themeShade="80"/>
            </w:rPr>
          </w:pPr>
          <w:r w:rsidRPr="005A0C38">
            <w:rPr>
              <w:color w:val="808080" w:themeColor="background1" w:themeShade="80"/>
            </w:rPr>
            <w:t>UNIVERSIDADE DE BLUMENAU – FURB</w:t>
          </w:r>
        </w:p>
        <w:p w14:paraId="27544B41" w14:textId="79C0685A" w:rsidR="005A0C38" w:rsidRPr="005A0C38" w:rsidRDefault="005A0C38" w:rsidP="005A0C38">
          <w:pPr>
            <w:pStyle w:val="Cabealho"/>
            <w:rPr>
              <w:color w:val="808080" w:themeColor="background1" w:themeShade="80"/>
            </w:rPr>
          </w:pPr>
          <w:r w:rsidRPr="005A0C38">
            <w:rPr>
              <w:color w:val="808080" w:themeColor="background1" w:themeShade="80"/>
            </w:rPr>
            <w:t xml:space="preserve">CENTRO DE </w:t>
          </w:r>
          <w:r w:rsidR="00083954">
            <w:rPr>
              <w:color w:val="808080" w:themeColor="background1" w:themeShade="80"/>
            </w:rPr>
            <w:t xml:space="preserve">CIÊNCIAS EXATAS E NATURAIS – CCEN </w:t>
          </w:r>
        </w:p>
        <w:p w14:paraId="6D173D18" w14:textId="507559C8" w:rsidR="00083954" w:rsidRDefault="00083954" w:rsidP="005A0C38">
          <w:pPr>
            <w:pStyle w:val="Cabealho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DEPARTAMENTO DE SISTEMAS E COMPUTAÇÃO – DSC</w:t>
          </w:r>
        </w:p>
        <w:p w14:paraId="1CF9C800" w14:textId="1680FA83" w:rsidR="005A0C38" w:rsidRPr="005A0C38" w:rsidRDefault="00083954" w:rsidP="005A0C38">
          <w:pPr>
            <w:pStyle w:val="Cabealho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LAB. DE DESENV. E TRANSFERÊNCIA DE TECNOLOGIA – LDTT</w:t>
          </w:r>
        </w:p>
        <w:p w14:paraId="5CCB8E68" w14:textId="0CECE389" w:rsidR="005A0C38" w:rsidRDefault="005A0C38" w:rsidP="005A0C38">
          <w:pPr>
            <w:pStyle w:val="Cabealho"/>
          </w:pPr>
        </w:p>
      </w:tc>
    </w:tr>
  </w:tbl>
  <w:p w14:paraId="4C3C5E12" w14:textId="77777777" w:rsidR="005A0C38" w:rsidRDefault="005A0C38" w:rsidP="001C12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AD5"/>
    <w:multiLevelType w:val="hybridMultilevel"/>
    <w:tmpl w:val="9EA468B6"/>
    <w:lvl w:ilvl="0" w:tplc="6186DE7A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2DE6"/>
    <w:multiLevelType w:val="hybridMultilevel"/>
    <w:tmpl w:val="0F72EA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55BE"/>
    <w:multiLevelType w:val="hybridMultilevel"/>
    <w:tmpl w:val="4F7231D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E157D"/>
    <w:multiLevelType w:val="hybridMultilevel"/>
    <w:tmpl w:val="0BE6BBF6"/>
    <w:lvl w:ilvl="0" w:tplc="0416000D">
      <w:start w:val="1"/>
      <w:numFmt w:val="bullet"/>
      <w:lvlText w:val=""/>
      <w:lvlJc w:val="left"/>
      <w:pPr>
        <w:ind w:left="7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183D0138"/>
    <w:multiLevelType w:val="hybridMultilevel"/>
    <w:tmpl w:val="CB5E4A2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5E71"/>
    <w:multiLevelType w:val="hybridMultilevel"/>
    <w:tmpl w:val="4E6CFCC0"/>
    <w:lvl w:ilvl="0" w:tplc="FFFFFFFF">
      <w:start w:val="1"/>
      <w:numFmt w:val="decimal"/>
      <w:lvlText w:val="%1)"/>
      <w:lvlJc w:val="left"/>
      <w:pPr>
        <w:ind w:left="1066" w:hanging="360"/>
      </w:p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19434ABF"/>
    <w:multiLevelType w:val="hybridMultilevel"/>
    <w:tmpl w:val="E07236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A7C5A"/>
    <w:multiLevelType w:val="hybridMultilevel"/>
    <w:tmpl w:val="713CA70C"/>
    <w:lvl w:ilvl="0" w:tplc="E65C153E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11AD4"/>
    <w:multiLevelType w:val="hybridMultilevel"/>
    <w:tmpl w:val="8B781E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23B3E"/>
    <w:multiLevelType w:val="hybridMultilevel"/>
    <w:tmpl w:val="E07236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C6BB7"/>
    <w:multiLevelType w:val="hybridMultilevel"/>
    <w:tmpl w:val="203607BE"/>
    <w:lvl w:ilvl="0" w:tplc="2BCEE90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51195"/>
    <w:multiLevelType w:val="hybridMultilevel"/>
    <w:tmpl w:val="7C1A50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C4E86"/>
    <w:multiLevelType w:val="hybridMultilevel"/>
    <w:tmpl w:val="4EC690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40D96"/>
    <w:multiLevelType w:val="hybridMultilevel"/>
    <w:tmpl w:val="8B84B2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C37756"/>
    <w:multiLevelType w:val="hybridMultilevel"/>
    <w:tmpl w:val="1C8A3E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04FA3"/>
    <w:multiLevelType w:val="hybridMultilevel"/>
    <w:tmpl w:val="4FCE0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A46B3"/>
    <w:multiLevelType w:val="hybridMultilevel"/>
    <w:tmpl w:val="10FCFF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405DA5"/>
    <w:multiLevelType w:val="hybridMultilevel"/>
    <w:tmpl w:val="598E10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5F76FA"/>
    <w:multiLevelType w:val="hybridMultilevel"/>
    <w:tmpl w:val="C7D4B1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384A60"/>
    <w:multiLevelType w:val="hybridMultilevel"/>
    <w:tmpl w:val="A7E21B9C"/>
    <w:lvl w:ilvl="0" w:tplc="176A9E0C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896399"/>
    <w:multiLevelType w:val="hybridMultilevel"/>
    <w:tmpl w:val="46B607E4"/>
    <w:lvl w:ilvl="0" w:tplc="43C692E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97381E"/>
    <w:multiLevelType w:val="hybridMultilevel"/>
    <w:tmpl w:val="32425F60"/>
    <w:lvl w:ilvl="0" w:tplc="CA7449F2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C63AC6"/>
    <w:multiLevelType w:val="hybridMultilevel"/>
    <w:tmpl w:val="7CF690CE"/>
    <w:lvl w:ilvl="0" w:tplc="491E7AD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2F2A"/>
    <w:multiLevelType w:val="hybridMultilevel"/>
    <w:tmpl w:val="113CB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D27B0"/>
    <w:multiLevelType w:val="hybridMultilevel"/>
    <w:tmpl w:val="87C2AAF6"/>
    <w:lvl w:ilvl="0" w:tplc="58B0E354">
      <w:start w:val="1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3A5160"/>
    <w:multiLevelType w:val="hybridMultilevel"/>
    <w:tmpl w:val="6670620A"/>
    <w:lvl w:ilvl="0" w:tplc="799A6FB8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65111"/>
    <w:multiLevelType w:val="hybridMultilevel"/>
    <w:tmpl w:val="A3521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1735F"/>
    <w:multiLevelType w:val="hybridMultilevel"/>
    <w:tmpl w:val="E07236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52FDB"/>
    <w:multiLevelType w:val="hybridMultilevel"/>
    <w:tmpl w:val="03B809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245DB"/>
    <w:multiLevelType w:val="hybridMultilevel"/>
    <w:tmpl w:val="B234E0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8025AA"/>
    <w:multiLevelType w:val="hybridMultilevel"/>
    <w:tmpl w:val="0D54CC9A"/>
    <w:lvl w:ilvl="0" w:tplc="04160017">
      <w:start w:val="1"/>
      <w:numFmt w:val="lowerLetter"/>
      <w:lvlText w:val="%1)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1" w15:restartNumberingAfterBreak="0">
    <w:nsid w:val="5C0B5214"/>
    <w:multiLevelType w:val="hybridMultilevel"/>
    <w:tmpl w:val="EC94AD2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13337"/>
    <w:multiLevelType w:val="hybridMultilevel"/>
    <w:tmpl w:val="E0ACB7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2336B5"/>
    <w:multiLevelType w:val="hybridMultilevel"/>
    <w:tmpl w:val="027EE8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460114"/>
    <w:multiLevelType w:val="hybridMultilevel"/>
    <w:tmpl w:val="E07236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46EE9"/>
    <w:multiLevelType w:val="hybridMultilevel"/>
    <w:tmpl w:val="56CA08E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95F4A"/>
    <w:multiLevelType w:val="hybridMultilevel"/>
    <w:tmpl w:val="E07236A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8225C3"/>
    <w:multiLevelType w:val="hybridMultilevel"/>
    <w:tmpl w:val="1F50A688"/>
    <w:lvl w:ilvl="0" w:tplc="0416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042AA1"/>
    <w:multiLevelType w:val="hybridMultilevel"/>
    <w:tmpl w:val="289E9FC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6653A2"/>
    <w:multiLevelType w:val="hybridMultilevel"/>
    <w:tmpl w:val="B2F61FEE"/>
    <w:lvl w:ilvl="0" w:tplc="A82E7C9A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A477E7"/>
    <w:multiLevelType w:val="hybridMultilevel"/>
    <w:tmpl w:val="4E6CFCC0"/>
    <w:lvl w:ilvl="0" w:tplc="04160011">
      <w:start w:val="1"/>
      <w:numFmt w:val="decimal"/>
      <w:lvlText w:val="%1)"/>
      <w:lvlJc w:val="left"/>
      <w:pPr>
        <w:ind w:left="1066" w:hanging="360"/>
      </w:p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1" w15:restartNumberingAfterBreak="0">
    <w:nsid w:val="78F35259"/>
    <w:multiLevelType w:val="hybridMultilevel"/>
    <w:tmpl w:val="769E13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C221D"/>
    <w:multiLevelType w:val="hybridMultilevel"/>
    <w:tmpl w:val="C31CC616"/>
    <w:lvl w:ilvl="0" w:tplc="AAA06A5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92379"/>
    <w:multiLevelType w:val="hybridMultilevel"/>
    <w:tmpl w:val="ED740A22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562121">
    <w:abstractNumId w:val="22"/>
  </w:num>
  <w:num w:numId="2" w16cid:durableId="1436485897">
    <w:abstractNumId w:val="42"/>
  </w:num>
  <w:num w:numId="3" w16cid:durableId="1722317998">
    <w:abstractNumId w:val="20"/>
  </w:num>
  <w:num w:numId="4" w16cid:durableId="418989403">
    <w:abstractNumId w:val="10"/>
  </w:num>
  <w:num w:numId="5" w16cid:durableId="312178592">
    <w:abstractNumId w:val="19"/>
  </w:num>
  <w:num w:numId="6" w16cid:durableId="585915950">
    <w:abstractNumId w:val="7"/>
  </w:num>
  <w:num w:numId="7" w16cid:durableId="1096945698">
    <w:abstractNumId w:val="25"/>
  </w:num>
  <w:num w:numId="8" w16cid:durableId="944732313">
    <w:abstractNumId w:val="24"/>
  </w:num>
  <w:num w:numId="9" w16cid:durableId="330530294">
    <w:abstractNumId w:val="39"/>
  </w:num>
  <w:num w:numId="10" w16cid:durableId="583953662">
    <w:abstractNumId w:val="21"/>
  </w:num>
  <w:num w:numId="11" w16cid:durableId="33967273">
    <w:abstractNumId w:val="0"/>
  </w:num>
  <w:num w:numId="12" w16cid:durableId="1164779028">
    <w:abstractNumId w:val="13"/>
  </w:num>
  <w:num w:numId="13" w16cid:durableId="810514612">
    <w:abstractNumId w:val="23"/>
  </w:num>
  <w:num w:numId="14" w16cid:durableId="341250586">
    <w:abstractNumId w:val="26"/>
  </w:num>
  <w:num w:numId="15" w16cid:durableId="1826821578">
    <w:abstractNumId w:val="15"/>
  </w:num>
  <w:num w:numId="16" w16cid:durableId="1038159939">
    <w:abstractNumId w:val="36"/>
  </w:num>
  <w:num w:numId="17" w16cid:durableId="1487815761">
    <w:abstractNumId w:val="27"/>
  </w:num>
  <w:num w:numId="18" w16cid:durableId="94522886">
    <w:abstractNumId w:val="41"/>
  </w:num>
  <w:num w:numId="19" w16cid:durableId="1260874135">
    <w:abstractNumId w:val="40"/>
  </w:num>
  <w:num w:numId="20" w16cid:durableId="540436647">
    <w:abstractNumId w:val="1"/>
  </w:num>
  <w:num w:numId="21" w16cid:durableId="1696731091">
    <w:abstractNumId w:val="18"/>
  </w:num>
  <w:num w:numId="22" w16cid:durableId="1293823870">
    <w:abstractNumId w:val="28"/>
  </w:num>
  <w:num w:numId="23" w16cid:durableId="1181242311">
    <w:abstractNumId w:val="35"/>
  </w:num>
  <w:num w:numId="24" w16cid:durableId="124934103">
    <w:abstractNumId w:val="2"/>
  </w:num>
  <w:num w:numId="25" w16cid:durableId="230191316">
    <w:abstractNumId w:val="9"/>
  </w:num>
  <w:num w:numId="26" w16cid:durableId="1138189165">
    <w:abstractNumId w:val="5"/>
  </w:num>
  <w:num w:numId="27" w16cid:durableId="1603339486">
    <w:abstractNumId w:val="6"/>
  </w:num>
  <w:num w:numId="28" w16cid:durableId="385448664">
    <w:abstractNumId w:val="38"/>
  </w:num>
  <w:num w:numId="29" w16cid:durableId="1377118709">
    <w:abstractNumId w:val="37"/>
  </w:num>
  <w:num w:numId="30" w16cid:durableId="316954977">
    <w:abstractNumId w:val="14"/>
  </w:num>
  <w:num w:numId="31" w16cid:durableId="2122601356">
    <w:abstractNumId w:val="31"/>
  </w:num>
  <w:num w:numId="32" w16cid:durableId="631399020">
    <w:abstractNumId w:val="43"/>
  </w:num>
  <w:num w:numId="33" w16cid:durableId="346297373">
    <w:abstractNumId w:val="16"/>
  </w:num>
  <w:num w:numId="34" w16cid:durableId="465661923">
    <w:abstractNumId w:val="34"/>
  </w:num>
  <w:num w:numId="35" w16cid:durableId="1880824996">
    <w:abstractNumId w:val="4"/>
  </w:num>
  <w:num w:numId="36" w16cid:durableId="1202405763">
    <w:abstractNumId w:val="12"/>
  </w:num>
  <w:num w:numId="37" w16cid:durableId="949237532">
    <w:abstractNumId w:val="32"/>
  </w:num>
  <w:num w:numId="38" w16cid:durableId="478424638">
    <w:abstractNumId w:val="8"/>
  </w:num>
  <w:num w:numId="39" w16cid:durableId="34935185">
    <w:abstractNumId w:val="11"/>
  </w:num>
  <w:num w:numId="40" w16cid:durableId="549070486">
    <w:abstractNumId w:val="33"/>
  </w:num>
  <w:num w:numId="41" w16cid:durableId="13000808">
    <w:abstractNumId w:val="3"/>
  </w:num>
  <w:num w:numId="42" w16cid:durableId="767694939">
    <w:abstractNumId w:val="30"/>
  </w:num>
  <w:num w:numId="43" w16cid:durableId="326246315">
    <w:abstractNumId w:val="17"/>
  </w:num>
  <w:num w:numId="44" w16cid:durableId="981427131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E1"/>
    <w:rsid w:val="00001AC3"/>
    <w:rsid w:val="000365B9"/>
    <w:rsid w:val="0004639D"/>
    <w:rsid w:val="00055595"/>
    <w:rsid w:val="00073B2B"/>
    <w:rsid w:val="00080834"/>
    <w:rsid w:val="0008334E"/>
    <w:rsid w:val="00083954"/>
    <w:rsid w:val="00083DB4"/>
    <w:rsid w:val="00086E7A"/>
    <w:rsid w:val="000B399E"/>
    <w:rsid w:val="000C142D"/>
    <w:rsid w:val="000D4B2C"/>
    <w:rsid w:val="000D6ED1"/>
    <w:rsid w:val="000E4B1A"/>
    <w:rsid w:val="00102B73"/>
    <w:rsid w:val="00106E1A"/>
    <w:rsid w:val="0011756C"/>
    <w:rsid w:val="00124896"/>
    <w:rsid w:val="00132F72"/>
    <w:rsid w:val="00145DB1"/>
    <w:rsid w:val="00146662"/>
    <w:rsid w:val="001563DE"/>
    <w:rsid w:val="001607D4"/>
    <w:rsid w:val="001622B8"/>
    <w:rsid w:val="00166B8B"/>
    <w:rsid w:val="00166E86"/>
    <w:rsid w:val="001774DF"/>
    <w:rsid w:val="00181835"/>
    <w:rsid w:val="00185376"/>
    <w:rsid w:val="0018659E"/>
    <w:rsid w:val="001A0E36"/>
    <w:rsid w:val="001A6813"/>
    <w:rsid w:val="001B3F17"/>
    <w:rsid w:val="001C12D4"/>
    <w:rsid w:val="001C2726"/>
    <w:rsid w:val="001C6C33"/>
    <w:rsid w:val="001D05F2"/>
    <w:rsid w:val="001D2394"/>
    <w:rsid w:val="001E1711"/>
    <w:rsid w:val="001E26E1"/>
    <w:rsid w:val="001E38B4"/>
    <w:rsid w:val="001E73B5"/>
    <w:rsid w:val="001E7771"/>
    <w:rsid w:val="001F3D0E"/>
    <w:rsid w:val="00203F23"/>
    <w:rsid w:val="0021183D"/>
    <w:rsid w:val="00213CC6"/>
    <w:rsid w:val="00227BFF"/>
    <w:rsid w:val="00232EE2"/>
    <w:rsid w:val="0025131A"/>
    <w:rsid w:val="002526C8"/>
    <w:rsid w:val="002535AC"/>
    <w:rsid w:val="00257025"/>
    <w:rsid w:val="0026141D"/>
    <w:rsid w:val="00266A17"/>
    <w:rsid w:val="002816D0"/>
    <w:rsid w:val="00291535"/>
    <w:rsid w:val="00291DE5"/>
    <w:rsid w:val="002A1C82"/>
    <w:rsid w:val="002B3D2D"/>
    <w:rsid w:val="002B5946"/>
    <w:rsid w:val="002C0C8A"/>
    <w:rsid w:val="002C1BA4"/>
    <w:rsid w:val="002D39B3"/>
    <w:rsid w:val="002D6200"/>
    <w:rsid w:val="002E005A"/>
    <w:rsid w:val="002E2CCE"/>
    <w:rsid w:val="002E60AD"/>
    <w:rsid w:val="002E76D1"/>
    <w:rsid w:val="002F25AD"/>
    <w:rsid w:val="0030595D"/>
    <w:rsid w:val="003148A1"/>
    <w:rsid w:val="0032249F"/>
    <w:rsid w:val="00331646"/>
    <w:rsid w:val="00336411"/>
    <w:rsid w:val="003428E7"/>
    <w:rsid w:val="00343FD6"/>
    <w:rsid w:val="00362C8E"/>
    <w:rsid w:val="003666AA"/>
    <w:rsid w:val="00372E49"/>
    <w:rsid w:val="0038306F"/>
    <w:rsid w:val="00393753"/>
    <w:rsid w:val="003A19D9"/>
    <w:rsid w:val="003C1A37"/>
    <w:rsid w:val="003C4A88"/>
    <w:rsid w:val="003C4DD7"/>
    <w:rsid w:val="003C731F"/>
    <w:rsid w:val="003D70B7"/>
    <w:rsid w:val="003E3A00"/>
    <w:rsid w:val="003F5C86"/>
    <w:rsid w:val="003F6E40"/>
    <w:rsid w:val="0040789F"/>
    <w:rsid w:val="00415A1D"/>
    <w:rsid w:val="00415AB9"/>
    <w:rsid w:val="00416EEF"/>
    <w:rsid w:val="0042258F"/>
    <w:rsid w:val="004308B4"/>
    <w:rsid w:val="00433CF8"/>
    <w:rsid w:val="004345DC"/>
    <w:rsid w:val="00436D51"/>
    <w:rsid w:val="00444A71"/>
    <w:rsid w:val="0044684E"/>
    <w:rsid w:val="00450436"/>
    <w:rsid w:val="004517D3"/>
    <w:rsid w:val="00466750"/>
    <w:rsid w:val="00471CF2"/>
    <w:rsid w:val="00475314"/>
    <w:rsid w:val="0048056B"/>
    <w:rsid w:val="00484B7D"/>
    <w:rsid w:val="00491EE6"/>
    <w:rsid w:val="00495A82"/>
    <w:rsid w:val="004A0774"/>
    <w:rsid w:val="00526013"/>
    <w:rsid w:val="00535564"/>
    <w:rsid w:val="00542D9D"/>
    <w:rsid w:val="0056594A"/>
    <w:rsid w:val="00571488"/>
    <w:rsid w:val="00573036"/>
    <w:rsid w:val="00577D0C"/>
    <w:rsid w:val="00580526"/>
    <w:rsid w:val="00583108"/>
    <w:rsid w:val="005A0269"/>
    <w:rsid w:val="005A0C38"/>
    <w:rsid w:val="005A1900"/>
    <w:rsid w:val="005B46D8"/>
    <w:rsid w:val="005D3784"/>
    <w:rsid w:val="005E006F"/>
    <w:rsid w:val="005E39BA"/>
    <w:rsid w:val="005E6CE4"/>
    <w:rsid w:val="005F3EC3"/>
    <w:rsid w:val="005F46B1"/>
    <w:rsid w:val="005F74DA"/>
    <w:rsid w:val="00601718"/>
    <w:rsid w:val="006135AB"/>
    <w:rsid w:val="0061484C"/>
    <w:rsid w:val="0062546E"/>
    <w:rsid w:val="006732A6"/>
    <w:rsid w:val="006A0796"/>
    <w:rsid w:val="006A2DFB"/>
    <w:rsid w:val="006B3E1B"/>
    <w:rsid w:val="006C0CD8"/>
    <w:rsid w:val="006C506D"/>
    <w:rsid w:val="006D2A71"/>
    <w:rsid w:val="006F0F1E"/>
    <w:rsid w:val="006F6C6F"/>
    <w:rsid w:val="00702621"/>
    <w:rsid w:val="007140E8"/>
    <w:rsid w:val="0071547E"/>
    <w:rsid w:val="00716583"/>
    <w:rsid w:val="0072223C"/>
    <w:rsid w:val="007234B7"/>
    <w:rsid w:val="0073100C"/>
    <w:rsid w:val="00732969"/>
    <w:rsid w:val="0073321C"/>
    <w:rsid w:val="00735C56"/>
    <w:rsid w:val="007365AD"/>
    <w:rsid w:val="00736645"/>
    <w:rsid w:val="00751B42"/>
    <w:rsid w:val="007667D7"/>
    <w:rsid w:val="00783390"/>
    <w:rsid w:val="00797B49"/>
    <w:rsid w:val="007C02AA"/>
    <w:rsid w:val="007D073D"/>
    <w:rsid w:val="007D2AFB"/>
    <w:rsid w:val="007D3897"/>
    <w:rsid w:val="007D7B1A"/>
    <w:rsid w:val="007E42B2"/>
    <w:rsid w:val="007F225D"/>
    <w:rsid w:val="007F55F9"/>
    <w:rsid w:val="008012F2"/>
    <w:rsid w:val="00804E96"/>
    <w:rsid w:val="00811861"/>
    <w:rsid w:val="00811D43"/>
    <w:rsid w:val="008179AB"/>
    <w:rsid w:val="00820EF2"/>
    <w:rsid w:val="00823800"/>
    <w:rsid w:val="008264C1"/>
    <w:rsid w:val="00826B21"/>
    <w:rsid w:val="00827084"/>
    <w:rsid w:val="00831995"/>
    <w:rsid w:val="00842C3F"/>
    <w:rsid w:val="00845171"/>
    <w:rsid w:val="008558CE"/>
    <w:rsid w:val="00857DD7"/>
    <w:rsid w:val="008653BB"/>
    <w:rsid w:val="00875B0D"/>
    <w:rsid w:val="00876F15"/>
    <w:rsid w:val="0088151F"/>
    <w:rsid w:val="008949E6"/>
    <w:rsid w:val="008A0C2D"/>
    <w:rsid w:val="008A5E2E"/>
    <w:rsid w:val="008B6BFB"/>
    <w:rsid w:val="008D0549"/>
    <w:rsid w:val="008D4309"/>
    <w:rsid w:val="008E0385"/>
    <w:rsid w:val="008E03B7"/>
    <w:rsid w:val="008E42C8"/>
    <w:rsid w:val="008E5FA9"/>
    <w:rsid w:val="008F31AE"/>
    <w:rsid w:val="008F34C6"/>
    <w:rsid w:val="008F3687"/>
    <w:rsid w:val="008F48C9"/>
    <w:rsid w:val="00906347"/>
    <w:rsid w:val="00912E67"/>
    <w:rsid w:val="00923A8B"/>
    <w:rsid w:val="00935F23"/>
    <w:rsid w:val="00941076"/>
    <w:rsid w:val="009425E7"/>
    <w:rsid w:val="00962EB8"/>
    <w:rsid w:val="009716C6"/>
    <w:rsid w:val="00972F02"/>
    <w:rsid w:val="009746D3"/>
    <w:rsid w:val="00977B3D"/>
    <w:rsid w:val="00977E9F"/>
    <w:rsid w:val="00987030"/>
    <w:rsid w:val="00997BBC"/>
    <w:rsid w:val="009A096F"/>
    <w:rsid w:val="009B28CB"/>
    <w:rsid w:val="009C0C0B"/>
    <w:rsid w:val="009D0497"/>
    <w:rsid w:val="009D1CEC"/>
    <w:rsid w:val="009D6EF6"/>
    <w:rsid w:val="009E2430"/>
    <w:rsid w:val="009E5415"/>
    <w:rsid w:val="009F25CE"/>
    <w:rsid w:val="009F3D4D"/>
    <w:rsid w:val="00A07611"/>
    <w:rsid w:val="00A13324"/>
    <w:rsid w:val="00A146A5"/>
    <w:rsid w:val="00A20FBD"/>
    <w:rsid w:val="00A32444"/>
    <w:rsid w:val="00A44487"/>
    <w:rsid w:val="00A44DD4"/>
    <w:rsid w:val="00A57208"/>
    <w:rsid w:val="00A60AEB"/>
    <w:rsid w:val="00A668E6"/>
    <w:rsid w:val="00A71F14"/>
    <w:rsid w:val="00A73FD1"/>
    <w:rsid w:val="00A95F03"/>
    <w:rsid w:val="00AA1926"/>
    <w:rsid w:val="00AC62C9"/>
    <w:rsid w:val="00AD5074"/>
    <w:rsid w:val="00AE330A"/>
    <w:rsid w:val="00B042F9"/>
    <w:rsid w:val="00B05AB3"/>
    <w:rsid w:val="00B0645F"/>
    <w:rsid w:val="00B1343A"/>
    <w:rsid w:val="00B207AD"/>
    <w:rsid w:val="00B224CE"/>
    <w:rsid w:val="00B35141"/>
    <w:rsid w:val="00B62C96"/>
    <w:rsid w:val="00B64753"/>
    <w:rsid w:val="00B803FC"/>
    <w:rsid w:val="00B83DF3"/>
    <w:rsid w:val="00B849F8"/>
    <w:rsid w:val="00B937F6"/>
    <w:rsid w:val="00B95D0D"/>
    <w:rsid w:val="00B97389"/>
    <w:rsid w:val="00BA14E0"/>
    <w:rsid w:val="00BB3CB3"/>
    <w:rsid w:val="00BC64AE"/>
    <w:rsid w:val="00BD365C"/>
    <w:rsid w:val="00BE09AB"/>
    <w:rsid w:val="00BE7F2C"/>
    <w:rsid w:val="00BF722F"/>
    <w:rsid w:val="00C00F68"/>
    <w:rsid w:val="00C02997"/>
    <w:rsid w:val="00C071AB"/>
    <w:rsid w:val="00C15313"/>
    <w:rsid w:val="00C204AA"/>
    <w:rsid w:val="00C25EA1"/>
    <w:rsid w:val="00C30CC0"/>
    <w:rsid w:val="00C34617"/>
    <w:rsid w:val="00C37414"/>
    <w:rsid w:val="00C42443"/>
    <w:rsid w:val="00C42D47"/>
    <w:rsid w:val="00C467F3"/>
    <w:rsid w:val="00C509B9"/>
    <w:rsid w:val="00C60E54"/>
    <w:rsid w:val="00C72859"/>
    <w:rsid w:val="00C736ED"/>
    <w:rsid w:val="00C7555F"/>
    <w:rsid w:val="00C75562"/>
    <w:rsid w:val="00C80118"/>
    <w:rsid w:val="00CA5DE2"/>
    <w:rsid w:val="00CA69B5"/>
    <w:rsid w:val="00CC19DA"/>
    <w:rsid w:val="00CC330D"/>
    <w:rsid w:val="00CD381A"/>
    <w:rsid w:val="00CD7F9A"/>
    <w:rsid w:val="00CE39AB"/>
    <w:rsid w:val="00CF5F69"/>
    <w:rsid w:val="00CF6E77"/>
    <w:rsid w:val="00CF71B9"/>
    <w:rsid w:val="00D33B7E"/>
    <w:rsid w:val="00D37D58"/>
    <w:rsid w:val="00D44B49"/>
    <w:rsid w:val="00D5682F"/>
    <w:rsid w:val="00D62CD9"/>
    <w:rsid w:val="00D64966"/>
    <w:rsid w:val="00D82F69"/>
    <w:rsid w:val="00DA197B"/>
    <w:rsid w:val="00DA6872"/>
    <w:rsid w:val="00DB17CE"/>
    <w:rsid w:val="00DC3F41"/>
    <w:rsid w:val="00DD2FA7"/>
    <w:rsid w:val="00DD34B6"/>
    <w:rsid w:val="00DD36E0"/>
    <w:rsid w:val="00E01EF6"/>
    <w:rsid w:val="00E0396D"/>
    <w:rsid w:val="00E06FDB"/>
    <w:rsid w:val="00E078BB"/>
    <w:rsid w:val="00E07F73"/>
    <w:rsid w:val="00E158BB"/>
    <w:rsid w:val="00E17779"/>
    <w:rsid w:val="00E22E61"/>
    <w:rsid w:val="00E33CD8"/>
    <w:rsid w:val="00E33DB2"/>
    <w:rsid w:val="00E41B45"/>
    <w:rsid w:val="00E53455"/>
    <w:rsid w:val="00E80E92"/>
    <w:rsid w:val="00E96B45"/>
    <w:rsid w:val="00EA55E6"/>
    <w:rsid w:val="00EB5723"/>
    <w:rsid w:val="00EB6A0C"/>
    <w:rsid w:val="00EC4BB8"/>
    <w:rsid w:val="00ED602B"/>
    <w:rsid w:val="00EE3FF3"/>
    <w:rsid w:val="00EE5FAC"/>
    <w:rsid w:val="00EF5126"/>
    <w:rsid w:val="00F009F6"/>
    <w:rsid w:val="00F0362E"/>
    <w:rsid w:val="00F038F3"/>
    <w:rsid w:val="00F03925"/>
    <w:rsid w:val="00F1453B"/>
    <w:rsid w:val="00F20B61"/>
    <w:rsid w:val="00F270D8"/>
    <w:rsid w:val="00F324DE"/>
    <w:rsid w:val="00F35F0A"/>
    <w:rsid w:val="00F43222"/>
    <w:rsid w:val="00F4418C"/>
    <w:rsid w:val="00F51629"/>
    <w:rsid w:val="00F52970"/>
    <w:rsid w:val="00F66290"/>
    <w:rsid w:val="00F67D77"/>
    <w:rsid w:val="00F740A5"/>
    <w:rsid w:val="00F740D3"/>
    <w:rsid w:val="00F746B4"/>
    <w:rsid w:val="00F800B9"/>
    <w:rsid w:val="00F97BD8"/>
    <w:rsid w:val="00FC4DCC"/>
    <w:rsid w:val="00FE1C5F"/>
    <w:rsid w:val="00FE25EE"/>
    <w:rsid w:val="00F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54AFA8"/>
  <w15:docId w15:val="{F4237618-0091-456F-A322-6BCCD6CE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0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516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774DF"/>
    <w:rPr>
      <w:color w:val="0000FF" w:themeColor="hyperlink"/>
      <w:u w:val="single"/>
    </w:rPr>
  </w:style>
  <w:style w:type="paragraph" w:customStyle="1" w:styleId="m-3196697510596707392msolistparagraph">
    <w:name w:val="m_-3196697510596707392msolistparagraph"/>
    <w:basedOn w:val="Normal"/>
    <w:rsid w:val="002E2CC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Fontepargpadro"/>
    <w:rsid w:val="002E2CCE"/>
  </w:style>
  <w:style w:type="paragraph" w:styleId="Cabealho">
    <w:name w:val="header"/>
    <w:basedOn w:val="Normal"/>
    <w:link w:val="CabealhoChar"/>
    <w:uiPriority w:val="99"/>
    <w:unhideWhenUsed/>
    <w:rsid w:val="005A0C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C38"/>
  </w:style>
  <w:style w:type="paragraph" w:styleId="Rodap">
    <w:name w:val="footer"/>
    <w:basedOn w:val="Normal"/>
    <w:link w:val="RodapChar"/>
    <w:uiPriority w:val="99"/>
    <w:unhideWhenUsed/>
    <w:rsid w:val="005A0C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C38"/>
  </w:style>
  <w:style w:type="paragraph" w:styleId="Reviso">
    <w:name w:val="Revision"/>
    <w:hidden/>
    <w:uiPriority w:val="99"/>
    <w:semiHidden/>
    <w:rsid w:val="001E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72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3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0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9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8267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63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2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6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84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DD1A4-E94F-4CCD-BAFE-81C9C049B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1332</Words>
  <Characters>7195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Quadros</dc:creator>
  <cp:keywords/>
  <dc:description/>
  <cp:lastModifiedBy>Dalton Solano dos Reis</cp:lastModifiedBy>
  <cp:revision>94</cp:revision>
  <dcterms:created xsi:type="dcterms:W3CDTF">2023-04-18T23:29:00Z</dcterms:created>
  <dcterms:modified xsi:type="dcterms:W3CDTF">2023-09-06T20:46:00Z</dcterms:modified>
</cp:coreProperties>
</file>